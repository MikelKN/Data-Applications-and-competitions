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6E7D8" w14:textId="335F5E4D" w:rsidR="00B7763F" w:rsidRPr="0076016E" w:rsidRDefault="007328AE" w:rsidP="00ED228F">
      <w:pPr>
        <w:jc w:val="center"/>
        <w:rPr>
          <w:rFonts w:asciiTheme="majorHAnsi" w:hAnsiTheme="majorHAnsi"/>
          <w:b/>
          <w:sz w:val="28"/>
          <w:szCs w:val="28"/>
        </w:rPr>
      </w:pPr>
      <w:r w:rsidRPr="0076016E">
        <w:rPr>
          <w:rFonts w:asciiTheme="majorHAnsi" w:hAnsiTheme="majorHAnsi"/>
          <w:b/>
          <w:sz w:val="28"/>
          <w:szCs w:val="28"/>
        </w:rPr>
        <w:t>E</w:t>
      </w:r>
      <w:r w:rsidR="00EB7205" w:rsidRPr="0076016E">
        <w:rPr>
          <w:rFonts w:asciiTheme="majorHAnsi" w:hAnsiTheme="majorHAnsi"/>
          <w:b/>
          <w:sz w:val="28"/>
          <w:szCs w:val="28"/>
        </w:rPr>
        <w:t xml:space="preserve">VALUATING THE PERFORMANCE OF FIVE MACHINE LEARNING ALGORITHMS USING </w:t>
      </w:r>
      <w:r w:rsidR="008F01B8" w:rsidRPr="0076016E">
        <w:rPr>
          <w:rFonts w:asciiTheme="majorHAnsi" w:hAnsiTheme="majorHAnsi"/>
          <w:b/>
          <w:sz w:val="28"/>
          <w:szCs w:val="28"/>
        </w:rPr>
        <w:t>ACCURACY AND ROC_AUC_SCORES</w:t>
      </w:r>
      <w:r w:rsidR="00750BED" w:rsidRPr="0076016E">
        <w:rPr>
          <w:rFonts w:asciiTheme="majorHAnsi" w:hAnsiTheme="majorHAnsi"/>
          <w:b/>
          <w:sz w:val="28"/>
          <w:szCs w:val="28"/>
        </w:rPr>
        <w:t>.</w:t>
      </w:r>
    </w:p>
    <w:p w14:paraId="78C234E7" w14:textId="03B3B7A8" w:rsidR="00B7763F" w:rsidRPr="0076016E" w:rsidRDefault="008F01B8" w:rsidP="00124490">
      <w:pPr>
        <w:jc w:val="center"/>
        <w:rPr>
          <w:rFonts w:asciiTheme="majorHAnsi" w:hAnsiTheme="majorHAnsi"/>
          <w:b/>
          <w:sz w:val="28"/>
          <w:szCs w:val="28"/>
        </w:rPr>
      </w:pPr>
      <w:r w:rsidRPr="0076016E">
        <w:rPr>
          <w:rFonts w:asciiTheme="majorHAnsi" w:hAnsiTheme="majorHAnsi"/>
          <w:b/>
          <w:sz w:val="28"/>
          <w:szCs w:val="28"/>
        </w:rPr>
        <w:t>Case</w:t>
      </w:r>
      <w:r w:rsidR="006C5A05" w:rsidRPr="0076016E">
        <w:rPr>
          <w:rFonts w:asciiTheme="majorHAnsi" w:hAnsiTheme="majorHAnsi"/>
          <w:b/>
          <w:sz w:val="28"/>
          <w:szCs w:val="28"/>
        </w:rPr>
        <w:t xml:space="preserve"> study: The Pima Indians </w:t>
      </w:r>
      <w:r w:rsidR="009735E0" w:rsidRPr="0076016E">
        <w:rPr>
          <w:rFonts w:asciiTheme="majorHAnsi" w:hAnsiTheme="majorHAnsi"/>
          <w:b/>
          <w:sz w:val="28"/>
          <w:szCs w:val="28"/>
        </w:rPr>
        <w:t>Database</w:t>
      </w:r>
    </w:p>
    <w:p w14:paraId="209955E4" w14:textId="062C2327" w:rsidR="00124490" w:rsidRPr="00ED228F" w:rsidRDefault="00124490" w:rsidP="00ED228F">
      <w:pPr>
        <w:spacing w:line="240" w:lineRule="auto"/>
        <w:jc w:val="center"/>
        <w:rPr>
          <w:rFonts w:asciiTheme="majorHAnsi" w:hAnsiTheme="majorHAnsi"/>
          <w:sz w:val="18"/>
          <w:szCs w:val="18"/>
        </w:rPr>
      </w:pPr>
      <w:r w:rsidRPr="00ED228F">
        <w:rPr>
          <w:rFonts w:asciiTheme="majorHAnsi" w:hAnsiTheme="majorHAnsi"/>
          <w:sz w:val="18"/>
          <w:szCs w:val="18"/>
        </w:rPr>
        <w:t xml:space="preserve">Mikel </w:t>
      </w:r>
      <w:proofErr w:type="spellStart"/>
      <w:r w:rsidRPr="00ED228F">
        <w:rPr>
          <w:rFonts w:asciiTheme="majorHAnsi" w:hAnsiTheme="majorHAnsi"/>
          <w:sz w:val="18"/>
          <w:szCs w:val="18"/>
        </w:rPr>
        <w:t>Kengni</w:t>
      </w:r>
      <w:proofErr w:type="spellEnd"/>
      <w:r w:rsidRPr="00ED228F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ED228F">
        <w:rPr>
          <w:rFonts w:asciiTheme="majorHAnsi" w:hAnsiTheme="majorHAnsi"/>
          <w:sz w:val="18"/>
          <w:szCs w:val="18"/>
        </w:rPr>
        <w:t>Ngueajio</w:t>
      </w:r>
      <w:proofErr w:type="spellEnd"/>
    </w:p>
    <w:p w14:paraId="664D3F92" w14:textId="4D93DCE1" w:rsidR="001725D4" w:rsidRPr="00ED228F" w:rsidRDefault="001725D4" w:rsidP="00ED228F">
      <w:pPr>
        <w:spacing w:line="240" w:lineRule="auto"/>
        <w:jc w:val="center"/>
        <w:rPr>
          <w:rFonts w:asciiTheme="majorHAnsi" w:hAnsiTheme="majorHAnsi"/>
          <w:sz w:val="18"/>
          <w:szCs w:val="18"/>
        </w:rPr>
      </w:pPr>
      <w:r w:rsidRPr="00ED228F">
        <w:rPr>
          <w:rFonts w:asciiTheme="majorHAnsi" w:hAnsiTheme="majorHAnsi"/>
          <w:sz w:val="18"/>
          <w:szCs w:val="18"/>
        </w:rPr>
        <w:t>Email: mikelkengni@gmail.com</w:t>
      </w:r>
    </w:p>
    <w:p w14:paraId="5575011D" w14:textId="69CD5B15" w:rsidR="0044174C" w:rsidRPr="00ED228F" w:rsidRDefault="0044174C" w:rsidP="00ED228F">
      <w:pPr>
        <w:spacing w:line="240" w:lineRule="auto"/>
        <w:jc w:val="center"/>
        <w:rPr>
          <w:rFonts w:asciiTheme="majorHAnsi" w:hAnsiTheme="majorHAnsi"/>
          <w:sz w:val="18"/>
          <w:szCs w:val="18"/>
        </w:rPr>
      </w:pPr>
      <w:r w:rsidRPr="00ED228F">
        <w:rPr>
          <w:rFonts w:asciiTheme="majorHAnsi" w:hAnsiTheme="majorHAnsi"/>
          <w:sz w:val="18"/>
          <w:szCs w:val="18"/>
        </w:rPr>
        <w:t>Howard University</w:t>
      </w:r>
      <w:r w:rsidR="00BB25A2" w:rsidRPr="00ED228F">
        <w:rPr>
          <w:rFonts w:asciiTheme="majorHAnsi" w:hAnsiTheme="majorHAnsi"/>
          <w:sz w:val="18"/>
          <w:szCs w:val="18"/>
        </w:rPr>
        <w:t xml:space="preserve">, </w:t>
      </w:r>
      <w:r w:rsidR="00932B12" w:rsidRPr="00ED228F">
        <w:rPr>
          <w:rFonts w:asciiTheme="majorHAnsi" w:hAnsiTheme="majorHAnsi"/>
          <w:sz w:val="18"/>
          <w:szCs w:val="18"/>
        </w:rPr>
        <w:t xml:space="preserve">College of Engineering, Architecture and </w:t>
      </w:r>
      <w:r w:rsidR="00C17F8C" w:rsidRPr="00ED228F">
        <w:rPr>
          <w:rFonts w:asciiTheme="majorHAnsi" w:hAnsiTheme="majorHAnsi"/>
          <w:sz w:val="18"/>
          <w:szCs w:val="18"/>
        </w:rPr>
        <w:t>Computer sciences</w:t>
      </w:r>
    </w:p>
    <w:p w14:paraId="054E61C7" w14:textId="707C9AAB" w:rsidR="00D43F89" w:rsidRPr="00ED228F" w:rsidRDefault="00C17F8C" w:rsidP="0034215D">
      <w:pPr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ED228F">
        <w:rPr>
          <w:rFonts w:asciiTheme="majorHAnsi" w:hAnsiTheme="majorHAnsi"/>
          <w:sz w:val="18"/>
          <w:szCs w:val="18"/>
        </w:rPr>
        <w:t>Department of Computer Science</w:t>
      </w:r>
      <w:r w:rsidR="00BB25A2" w:rsidRPr="00ED228F">
        <w:rPr>
          <w:rFonts w:asciiTheme="majorHAnsi" w:hAnsiTheme="majorHAnsi"/>
          <w:sz w:val="18"/>
          <w:szCs w:val="18"/>
        </w:rPr>
        <w:t>, Washington</w:t>
      </w:r>
      <w:r w:rsidR="001725D4" w:rsidRPr="00ED228F">
        <w:rPr>
          <w:rFonts w:asciiTheme="majorHAnsi" w:hAnsiTheme="majorHAnsi"/>
          <w:sz w:val="18"/>
          <w:szCs w:val="18"/>
        </w:rPr>
        <w:t>,</w:t>
      </w:r>
      <w:r w:rsidR="00BB25A2" w:rsidRPr="00ED228F">
        <w:rPr>
          <w:rFonts w:asciiTheme="majorHAnsi" w:hAnsiTheme="majorHAnsi"/>
          <w:sz w:val="18"/>
          <w:szCs w:val="18"/>
        </w:rPr>
        <w:t xml:space="preserve"> D.C</w:t>
      </w:r>
      <w:r w:rsidR="001725D4" w:rsidRPr="00ED228F">
        <w:rPr>
          <w:rFonts w:asciiTheme="majorHAnsi" w:hAnsiTheme="majorHAnsi"/>
          <w:sz w:val="18"/>
          <w:szCs w:val="18"/>
        </w:rPr>
        <w:t xml:space="preserve"> 200</w:t>
      </w:r>
      <w:r w:rsidR="00D237B3">
        <w:rPr>
          <w:rFonts w:asciiTheme="majorHAnsi" w:hAnsiTheme="majorHAnsi"/>
          <w:sz w:val="18"/>
          <w:szCs w:val="18"/>
        </w:rPr>
        <w:t>59</w:t>
      </w:r>
    </w:p>
    <w:p w14:paraId="0CEB12BD" w14:textId="7533EFE5" w:rsidR="007D2F3A" w:rsidRPr="0076016E" w:rsidRDefault="007D2F3A" w:rsidP="00DB7C57">
      <w:pPr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b/>
          <w:sz w:val="28"/>
          <w:szCs w:val="28"/>
        </w:rPr>
        <w:t>A</w:t>
      </w:r>
      <w:r w:rsidR="004C1CB3" w:rsidRPr="00ED228F">
        <w:rPr>
          <w:rFonts w:asciiTheme="majorHAnsi" w:hAnsiTheme="majorHAnsi"/>
          <w:b/>
          <w:sz w:val="28"/>
          <w:szCs w:val="28"/>
        </w:rPr>
        <w:t>bstract</w:t>
      </w:r>
      <w:r w:rsidRPr="0076016E">
        <w:rPr>
          <w:rFonts w:asciiTheme="majorHAnsi" w:hAnsiTheme="majorHAnsi"/>
          <w:sz w:val="24"/>
          <w:szCs w:val="24"/>
        </w:rPr>
        <w:t>:</w:t>
      </w:r>
    </w:p>
    <w:p w14:paraId="61070949" w14:textId="7B09F720" w:rsidR="00343647" w:rsidRPr="0076016E" w:rsidRDefault="007D2F3A" w:rsidP="00ED228F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Diabetes mellitus is one of </w:t>
      </w:r>
      <w:r w:rsidR="00A42BBB" w:rsidRPr="0076016E">
        <w:rPr>
          <w:rFonts w:asciiTheme="majorHAnsi" w:hAnsiTheme="majorHAnsi"/>
          <w:sz w:val="24"/>
          <w:szCs w:val="24"/>
        </w:rPr>
        <w:t>t</w:t>
      </w:r>
      <w:r w:rsidRPr="0076016E">
        <w:rPr>
          <w:rFonts w:asciiTheme="majorHAnsi" w:hAnsiTheme="majorHAnsi"/>
          <w:sz w:val="24"/>
          <w:szCs w:val="24"/>
        </w:rPr>
        <w:t>he most serious health challenges in both developing and developed countries today. Diabetes is the seventh lea</w:t>
      </w:r>
      <w:r w:rsidR="00A42BBB" w:rsidRPr="0076016E">
        <w:rPr>
          <w:rFonts w:asciiTheme="majorHAnsi" w:hAnsiTheme="majorHAnsi"/>
          <w:sz w:val="24"/>
          <w:szCs w:val="24"/>
        </w:rPr>
        <w:t>d</w:t>
      </w:r>
      <w:r w:rsidRPr="0076016E">
        <w:rPr>
          <w:rFonts w:asciiTheme="majorHAnsi" w:hAnsiTheme="majorHAnsi"/>
          <w:sz w:val="24"/>
          <w:szCs w:val="24"/>
        </w:rPr>
        <w:t xml:space="preserve">ing cause of death in the United States today, accounting for around </w:t>
      </w:r>
      <w:r w:rsidR="00A42BBB" w:rsidRPr="0076016E">
        <w:rPr>
          <w:rFonts w:asciiTheme="majorHAnsi" w:hAnsiTheme="majorHAnsi"/>
          <w:sz w:val="24"/>
          <w:szCs w:val="24"/>
        </w:rPr>
        <w:t xml:space="preserve">$327 billion in total </w:t>
      </w:r>
      <w:r w:rsidR="004C5C1A" w:rsidRPr="0076016E">
        <w:rPr>
          <w:rFonts w:asciiTheme="majorHAnsi" w:hAnsiTheme="majorHAnsi"/>
          <w:sz w:val="24"/>
          <w:szCs w:val="24"/>
        </w:rPr>
        <w:t xml:space="preserve">diagnosing </w:t>
      </w:r>
      <w:r w:rsidR="00A42BBB" w:rsidRPr="0076016E">
        <w:rPr>
          <w:rFonts w:asciiTheme="majorHAnsi" w:hAnsiTheme="majorHAnsi"/>
          <w:sz w:val="24"/>
          <w:szCs w:val="24"/>
        </w:rPr>
        <w:t xml:space="preserve">costs in the US in 2017, </w:t>
      </w:r>
      <w:r w:rsidRPr="0076016E">
        <w:rPr>
          <w:rFonts w:asciiTheme="majorHAnsi" w:hAnsiTheme="majorHAnsi"/>
          <w:sz w:val="24"/>
          <w:szCs w:val="24"/>
        </w:rPr>
        <w:t>$</w:t>
      </w:r>
      <w:r w:rsidR="00A42BBB" w:rsidRPr="0076016E">
        <w:rPr>
          <w:rFonts w:asciiTheme="majorHAnsi" w:hAnsiTheme="majorHAnsi"/>
          <w:sz w:val="24"/>
          <w:szCs w:val="24"/>
        </w:rPr>
        <w:t>30</w:t>
      </w:r>
      <w:r w:rsidRPr="0076016E">
        <w:rPr>
          <w:rFonts w:asciiTheme="majorHAnsi" w:hAnsiTheme="majorHAnsi"/>
          <w:sz w:val="24"/>
          <w:szCs w:val="24"/>
        </w:rPr>
        <w:t xml:space="preserve">0 billion in </w:t>
      </w:r>
      <w:r w:rsidR="00A42BBB" w:rsidRPr="0076016E">
        <w:rPr>
          <w:rFonts w:asciiTheme="majorHAnsi" w:hAnsiTheme="majorHAnsi"/>
          <w:sz w:val="24"/>
          <w:szCs w:val="24"/>
        </w:rPr>
        <w:t xml:space="preserve">direct </w:t>
      </w:r>
      <w:r w:rsidRPr="0076016E">
        <w:rPr>
          <w:rFonts w:asciiTheme="majorHAnsi" w:hAnsiTheme="majorHAnsi"/>
          <w:sz w:val="24"/>
          <w:szCs w:val="24"/>
        </w:rPr>
        <w:t>medical cost and lost productivity each year. The CDC projects that one in three adults could have diabetes in 2050[</w:t>
      </w:r>
      <w:r w:rsidR="00B15F17">
        <w:rPr>
          <w:rFonts w:asciiTheme="majorHAnsi" w:hAnsiTheme="majorHAnsi"/>
          <w:sz w:val="24"/>
          <w:szCs w:val="24"/>
        </w:rPr>
        <w:t>2</w:t>
      </w:r>
      <w:r w:rsidRPr="0076016E">
        <w:rPr>
          <w:rFonts w:asciiTheme="majorHAnsi" w:hAnsiTheme="majorHAnsi"/>
          <w:sz w:val="24"/>
          <w:szCs w:val="24"/>
        </w:rPr>
        <w:t>]</w:t>
      </w:r>
      <w:r w:rsidR="00A42BBB" w:rsidRPr="0076016E">
        <w:rPr>
          <w:rFonts w:asciiTheme="majorHAnsi" w:hAnsiTheme="majorHAnsi"/>
          <w:sz w:val="24"/>
          <w:szCs w:val="24"/>
        </w:rPr>
        <w:t xml:space="preserve">. As a result, there is pressing need for developing classifiers and diabetes detectors </w:t>
      </w:r>
      <w:r w:rsidR="00A958E5" w:rsidRPr="0076016E">
        <w:rPr>
          <w:rFonts w:asciiTheme="majorHAnsi" w:hAnsiTheme="majorHAnsi"/>
          <w:sz w:val="24"/>
          <w:szCs w:val="24"/>
        </w:rPr>
        <w:t xml:space="preserve">at </w:t>
      </w:r>
      <w:r w:rsidR="00A42BBB" w:rsidRPr="0076016E">
        <w:rPr>
          <w:rFonts w:asciiTheme="majorHAnsi" w:hAnsiTheme="majorHAnsi"/>
          <w:sz w:val="24"/>
          <w:szCs w:val="24"/>
        </w:rPr>
        <w:t>low cost and good performance</w:t>
      </w:r>
      <w:r w:rsidR="00966202" w:rsidRPr="0076016E">
        <w:rPr>
          <w:rFonts w:asciiTheme="majorHAnsi" w:hAnsiTheme="majorHAnsi"/>
          <w:sz w:val="24"/>
          <w:szCs w:val="24"/>
        </w:rPr>
        <w:t xml:space="preserve">, </w:t>
      </w:r>
      <w:r w:rsidR="00DE46BF" w:rsidRPr="0076016E">
        <w:rPr>
          <w:rFonts w:asciiTheme="majorHAnsi" w:hAnsiTheme="majorHAnsi"/>
          <w:sz w:val="24"/>
          <w:szCs w:val="24"/>
        </w:rPr>
        <w:t>to effectively predict and properly treat</w:t>
      </w:r>
      <w:r w:rsidR="00343647" w:rsidRPr="0076016E">
        <w:rPr>
          <w:rFonts w:asciiTheme="majorHAnsi" w:hAnsiTheme="majorHAnsi"/>
          <w:sz w:val="24"/>
          <w:szCs w:val="24"/>
        </w:rPr>
        <w:t xml:space="preserve"> diabetes</w:t>
      </w:r>
      <w:r w:rsidR="00A42BBB" w:rsidRPr="0076016E">
        <w:rPr>
          <w:rFonts w:asciiTheme="majorHAnsi" w:hAnsiTheme="majorHAnsi"/>
          <w:sz w:val="24"/>
          <w:szCs w:val="24"/>
        </w:rPr>
        <w:t xml:space="preserve">. </w:t>
      </w:r>
    </w:p>
    <w:p w14:paraId="313A9A54" w14:textId="444188F6" w:rsidR="007D2F3A" w:rsidRPr="0076016E" w:rsidRDefault="00B45326" w:rsidP="00DB7C57">
      <w:pPr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The Pima Indian Diabetic Database which we picked from Kaggle (which is a platform for predictive modelling and </w:t>
      </w:r>
      <w:r w:rsidR="00310823" w:rsidRPr="0076016E">
        <w:rPr>
          <w:rFonts w:asciiTheme="majorHAnsi" w:hAnsiTheme="majorHAnsi"/>
          <w:sz w:val="24"/>
          <w:szCs w:val="24"/>
        </w:rPr>
        <w:t>analytics competitions and</w:t>
      </w:r>
      <w:r w:rsidRPr="0076016E">
        <w:rPr>
          <w:rFonts w:asciiTheme="majorHAnsi" w:hAnsiTheme="majorHAnsi"/>
          <w:sz w:val="24"/>
          <w:szCs w:val="24"/>
        </w:rPr>
        <w:t xml:space="preserve"> contains open datasets) </w:t>
      </w:r>
      <w:r w:rsidR="00856139" w:rsidRPr="0076016E">
        <w:rPr>
          <w:rFonts w:asciiTheme="majorHAnsi" w:hAnsiTheme="majorHAnsi"/>
          <w:sz w:val="24"/>
          <w:szCs w:val="24"/>
        </w:rPr>
        <w:t>is our case-study</w:t>
      </w:r>
      <w:r w:rsidR="00552E7F" w:rsidRPr="0076016E">
        <w:rPr>
          <w:rFonts w:asciiTheme="majorHAnsi" w:hAnsiTheme="majorHAnsi"/>
          <w:sz w:val="24"/>
          <w:szCs w:val="24"/>
        </w:rPr>
        <w:t xml:space="preserve">. The Pima Indian population </w:t>
      </w:r>
      <w:r w:rsidR="000267C3" w:rsidRPr="0076016E">
        <w:rPr>
          <w:rFonts w:asciiTheme="majorHAnsi" w:hAnsiTheme="majorHAnsi"/>
          <w:sz w:val="24"/>
          <w:szCs w:val="24"/>
        </w:rPr>
        <w:t>have been under continuous study by the National I</w:t>
      </w:r>
      <w:r w:rsidR="007A1967" w:rsidRPr="0076016E">
        <w:rPr>
          <w:rFonts w:asciiTheme="majorHAnsi" w:hAnsiTheme="majorHAnsi"/>
          <w:sz w:val="24"/>
          <w:szCs w:val="24"/>
        </w:rPr>
        <w:t>n</w:t>
      </w:r>
      <w:r w:rsidR="000267C3" w:rsidRPr="0076016E">
        <w:rPr>
          <w:rFonts w:asciiTheme="majorHAnsi" w:hAnsiTheme="majorHAnsi"/>
          <w:sz w:val="24"/>
          <w:szCs w:val="24"/>
        </w:rPr>
        <w:t>stitu</w:t>
      </w:r>
      <w:r w:rsidR="00754CD1" w:rsidRPr="0076016E">
        <w:rPr>
          <w:rFonts w:asciiTheme="majorHAnsi" w:hAnsiTheme="majorHAnsi"/>
          <w:sz w:val="24"/>
          <w:szCs w:val="24"/>
        </w:rPr>
        <w:t>t</w:t>
      </w:r>
      <w:r w:rsidR="000267C3" w:rsidRPr="0076016E">
        <w:rPr>
          <w:rFonts w:asciiTheme="majorHAnsi" w:hAnsiTheme="majorHAnsi"/>
          <w:sz w:val="24"/>
          <w:szCs w:val="24"/>
        </w:rPr>
        <w:t xml:space="preserve">e of Diabetes and </w:t>
      </w:r>
      <w:r w:rsidR="00F52F72" w:rsidRPr="0076016E">
        <w:rPr>
          <w:rFonts w:asciiTheme="majorHAnsi" w:hAnsiTheme="majorHAnsi"/>
          <w:sz w:val="24"/>
          <w:szCs w:val="24"/>
        </w:rPr>
        <w:t>D</w:t>
      </w:r>
      <w:r w:rsidR="000267C3" w:rsidRPr="0076016E">
        <w:rPr>
          <w:rFonts w:asciiTheme="majorHAnsi" w:hAnsiTheme="majorHAnsi"/>
          <w:sz w:val="24"/>
          <w:szCs w:val="24"/>
        </w:rPr>
        <w:t>igestive and Kidney dise</w:t>
      </w:r>
      <w:r w:rsidR="00914AA9" w:rsidRPr="0076016E">
        <w:rPr>
          <w:rFonts w:asciiTheme="majorHAnsi" w:hAnsiTheme="majorHAnsi"/>
          <w:sz w:val="24"/>
          <w:szCs w:val="24"/>
        </w:rPr>
        <w:t>ases</w:t>
      </w:r>
      <w:r w:rsidR="00BE672C">
        <w:rPr>
          <w:rFonts w:asciiTheme="majorHAnsi" w:hAnsiTheme="majorHAnsi"/>
          <w:sz w:val="24"/>
          <w:szCs w:val="24"/>
        </w:rPr>
        <w:t xml:space="preserve"> </w:t>
      </w:r>
      <w:r w:rsidR="00F52F72" w:rsidRPr="0076016E">
        <w:rPr>
          <w:rFonts w:asciiTheme="majorHAnsi" w:hAnsiTheme="majorHAnsi"/>
          <w:sz w:val="24"/>
          <w:szCs w:val="24"/>
        </w:rPr>
        <w:t>(NI</w:t>
      </w:r>
      <w:r w:rsidR="00680261" w:rsidRPr="0076016E">
        <w:rPr>
          <w:rFonts w:asciiTheme="majorHAnsi" w:hAnsiTheme="majorHAnsi"/>
          <w:sz w:val="24"/>
          <w:szCs w:val="24"/>
        </w:rPr>
        <w:t>DDK)</w:t>
      </w:r>
      <w:r w:rsidR="00914AA9" w:rsidRPr="0076016E">
        <w:rPr>
          <w:rFonts w:asciiTheme="majorHAnsi" w:hAnsiTheme="majorHAnsi"/>
          <w:sz w:val="24"/>
          <w:szCs w:val="24"/>
        </w:rPr>
        <w:t xml:space="preserve"> because of their high incidence rate for diabetes.</w:t>
      </w:r>
      <w:r w:rsidR="00EB301A" w:rsidRPr="0076016E">
        <w:rPr>
          <w:rFonts w:asciiTheme="majorHAnsi" w:hAnsiTheme="majorHAnsi"/>
          <w:sz w:val="24"/>
          <w:szCs w:val="24"/>
        </w:rPr>
        <w:t xml:space="preserve"> In this paper, </w:t>
      </w:r>
      <w:r w:rsidR="002A0725" w:rsidRPr="0076016E">
        <w:rPr>
          <w:rFonts w:asciiTheme="majorHAnsi" w:hAnsiTheme="majorHAnsi"/>
          <w:sz w:val="24"/>
          <w:szCs w:val="24"/>
        </w:rPr>
        <w:t>w</w:t>
      </w:r>
      <w:r w:rsidR="004C6831" w:rsidRPr="0076016E">
        <w:rPr>
          <w:rFonts w:asciiTheme="majorHAnsi" w:hAnsiTheme="majorHAnsi"/>
          <w:sz w:val="24"/>
          <w:szCs w:val="24"/>
        </w:rPr>
        <w:t>e predict</w:t>
      </w:r>
      <w:r w:rsidR="008C59EC" w:rsidRPr="0076016E">
        <w:rPr>
          <w:rFonts w:asciiTheme="majorHAnsi" w:hAnsiTheme="majorHAnsi"/>
          <w:sz w:val="24"/>
          <w:szCs w:val="24"/>
        </w:rPr>
        <w:t>ed</w:t>
      </w:r>
      <w:r w:rsidR="004C6831" w:rsidRPr="0076016E">
        <w:rPr>
          <w:rFonts w:asciiTheme="majorHAnsi" w:hAnsiTheme="majorHAnsi"/>
          <w:sz w:val="24"/>
          <w:szCs w:val="24"/>
        </w:rPr>
        <w:t xml:space="preserve"> the </w:t>
      </w:r>
      <w:r w:rsidR="00E81D39" w:rsidRPr="0076016E">
        <w:rPr>
          <w:rFonts w:asciiTheme="majorHAnsi" w:hAnsiTheme="majorHAnsi"/>
          <w:sz w:val="24"/>
          <w:szCs w:val="24"/>
        </w:rPr>
        <w:t>target feature(</w:t>
      </w:r>
      <w:r w:rsidR="004C6831" w:rsidRPr="0076016E">
        <w:rPr>
          <w:rFonts w:asciiTheme="majorHAnsi" w:hAnsiTheme="majorHAnsi"/>
          <w:sz w:val="24"/>
          <w:szCs w:val="24"/>
        </w:rPr>
        <w:t>outcomes</w:t>
      </w:r>
      <w:r w:rsidR="00E81D39" w:rsidRPr="0076016E">
        <w:rPr>
          <w:rFonts w:asciiTheme="majorHAnsi" w:hAnsiTheme="majorHAnsi"/>
          <w:sz w:val="24"/>
          <w:szCs w:val="24"/>
        </w:rPr>
        <w:t>)</w:t>
      </w:r>
      <w:r w:rsidR="004C6831" w:rsidRPr="0076016E">
        <w:rPr>
          <w:rFonts w:asciiTheme="majorHAnsi" w:hAnsiTheme="majorHAnsi"/>
          <w:sz w:val="24"/>
          <w:szCs w:val="24"/>
        </w:rPr>
        <w:t xml:space="preserve"> </w:t>
      </w:r>
      <w:r w:rsidRPr="0076016E">
        <w:rPr>
          <w:rFonts w:asciiTheme="majorHAnsi" w:hAnsiTheme="majorHAnsi"/>
          <w:sz w:val="24"/>
          <w:szCs w:val="24"/>
        </w:rPr>
        <w:t xml:space="preserve">using 5 machine learning algorithms </w:t>
      </w:r>
      <w:r w:rsidR="00754CD1" w:rsidRPr="0076016E">
        <w:rPr>
          <w:rFonts w:asciiTheme="majorHAnsi" w:hAnsiTheme="majorHAnsi"/>
          <w:sz w:val="24"/>
          <w:szCs w:val="24"/>
        </w:rPr>
        <w:t>namely: -</w:t>
      </w:r>
      <w:r w:rsidRPr="0076016E">
        <w:rPr>
          <w:rFonts w:asciiTheme="majorHAnsi" w:hAnsiTheme="majorHAnsi"/>
          <w:sz w:val="24"/>
          <w:szCs w:val="24"/>
        </w:rPr>
        <w:t xml:space="preserve"> Logistic regression, Linear Support vector machine, Support vector machine with RBF kernel, Random forest classifier and Neural networks. </w:t>
      </w:r>
      <w:r w:rsidR="00577A10" w:rsidRPr="0076016E">
        <w:rPr>
          <w:rFonts w:asciiTheme="majorHAnsi" w:hAnsiTheme="majorHAnsi"/>
          <w:sz w:val="24"/>
          <w:szCs w:val="24"/>
        </w:rPr>
        <w:t xml:space="preserve">To determine the performance of the different models, we used accuracy score and </w:t>
      </w:r>
      <w:proofErr w:type="spellStart"/>
      <w:r w:rsidR="00577A10" w:rsidRPr="0076016E">
        <w:rPr>
          <w:rFonts w:asciiTheme="majorHAnsi" w:hAnsiTheme="majorHAnsi"/>
          <w:sz w:val="24"/>
          <w:szCs w:val="24"/>
        </w:rPr>
        <w:t>roc_auc</w:t>
      </w:r>
      <w:r w:rsidR="002A0725" w:rsidRPr="0076016E">
        <w:rPr>
          <w:rFonts w:asciiTheme="majorHAnsi" w:hAnsiTheme="majorHAnsi"/>
          <w:sz w:val="24"/>
          <w:szCs w:val="24"/>
        </w:rPr>
        <w:t>_</w:t>
      </w:r>
      <w:r w:rsidR="00577A10" w:rsidRPr="0076016E">
        <w:rPr>
          <w:rFonts w:asciiTheme="majorHAnsi" w:hAnsiTheme="majorHAnsi"/>
          <w:sz w:val="24"/>
          <w:szCs w:val="24"/>
        </w:rPr>
        <w:t>scores</w:t>
      </w:r>
      <w:proofErr w:type="spellEnd"/>
      <w:r w:rsidR="00F751BB" w:rsidRPr="0076016E">
        <w:rPr>
          <w:rFonts w:asciiTheme="majorHAnsi" w:hAnsiTheme="majorHAnsi"/>
          <w:sz w:val="24"/>
          <w:szCs w:val="24"/>
        </w:rPr>
        <w:t>.</w:t>
      </w:r>
      <w:r w:rsidR="002A0725" w:rsidRPr="0076016E">
        <w:rPr>
          <w:rFonts w:asciiTheme="majorHAnsi" w:hAnsiTheme="majorHAnsi"/>
          <w:sz w:val="24"/>
          <w:szCs w:val="24"/>
        </w:rPr>
        <w:t xml:space="preserve"> </w:t>
      </w:r>
      <w:r w:rsidR="00F751BB" w:rsidRPr="0076016E">
        <w:rPr>
          <w:rFonts w:asciiTheme="majorHAnsi" w:hAnsiTheme="majorHAnsi"/>
          <w:sz w:val="24"/>
          <w:szCs w:val="24"/>
        </w:rPr>
        <w:t>T</w:t>
      </w:r>
      <w:r w:rsidRPr="0076016E">
        <w:rPr>
          <w:rFonts w:asciiTheme="majorHAnsi" w:hAnsiTheme="majorHAnsi"/>
          <w:sz w:val="24"/>
          <w:szCs w:val="24"/>
        </w:rPr>
        <w:t xml:space="preserve">he algorithm with an overall best accuracy and ROC_AUC score </w:t>
      </w:r>
      <w:r w:rsidR="00F751BB" w:rsidRPr="0076016E">
        <w:rPr>
          <w:rFonts w:asciiTheme="majorHAnsi" w:hAnsiTheme="majorHAnsi"/>
          <w:sz w:val="24"/>
          <w:szCs w:val="24"/>
        </w:rPr>
        <w:t xml:space="preserve">is chosen </w:t>
      </w:r>
      <w:r w:rsidR="0073489F" w:rsidRPr="0076016E">
        <w:rPr>
          <w:rFonts w:asciiTheme="majorHAnsi" w:hAnsiTheme="majorHAnsi"/>
          <w:sz w:val="24"/>
          <w:szCs w:val="24"/>
        </w:rPr>
        <w:t>and used</w:t>
      </w:r>
      <w:r w:rsidRPr="0076016E">
        <w:rPr>
          <w:rFonts w:asciiTheme="majorHAnsi" w:hAnsiTheme="majorHAnsi"/>
          <w:sz w:val="24"/>
          <w:szCs w:val="24"/>
        </w:rPr>
        <w:t xml:space="preserve"> for the</w:t>
      </w:r>
      <w:r w:rsidR="00577A10" w:rsidRPr="0076016E">
        <w:rPr>
          <w:rFonts w:asciiTheme="majorHAnsi" w:hAnsiTheme="majorHAnsi"/>
          <w:sz w:val="24"/>
          <w:szCs w:val="24"/>
        </w:rPr>
        <w:t xml:space="preserve"> final prediction.</w:t>
      </w:r>
    </w:p>
    <w:p w14:paraId="3BDF2295" w14:textId="7A3E947A" w:rsidR="00577A10" w:rsidRPr="0076016E" w:rsidRDefault="00577A10" w:rsidP="00DB7C57">
      <w:pPr>
        <w:jc w:val="both"/>
        <w:rPr>
          <w:rFonts w:asciiTheme="majorHAnsi" w:hAnsiTheme="majorHAnsi"/>
          <w:sz w:val="24"/>
          <w:szCs w:val="24"/>
        </w:rPr>
      </w:pPr>
    </w:p>
    <w:p w14:paraId="4DD3112B" w14:textId="2528949B" w:rsidR="00577A10" w:rsidRPr="00ED228F" w:rsidRDefault="002A0725" w:rsidP="00DB7C57">
      <w:pPr>
        <w:jc w:val="both"/>
        <w:rPr>
          <w:rFonts w:asciiTheme="majorHAnsi" w:hAnsiTheme="majorHAnsi"/>
          <w:b/>
          <w:sz w:val="28"/>
          <w:szCs w:val="28"/>
        </w:rPr>
      </w:pPr>
      <w:r w:rsidRPr="0076016E">
        <w:rPr>
          <w:rFonts w:asciiTheme="majorHAnsi" w:hAnsiTheme="majorHAnsi"/>
          <w:b/>
          <w:sz w:val="28"/>
          <w:szCs w:val="28"/>
        </w:rPr>
        <w:t xml:space="preserve">Section 1: </w:t>
      </w:r>
      <w:r w:rsidR="00577A10" w:rsidRPr="00ED228F">
        <w:rPr>
          <w:rFonts w:asciiTheme="majorHAnsi" w:hAnsiTheme="majorHAnsi"/>
          <w:b/>
          <w:sz w:val="28"/>
          <w:szCs w:val="28"/>
        </w:rPr>
        <w:t>Introduction</w:t>
      </w:r>
    </w:p>
    <w:p w14:paraId="4CB3F70A" w14:textId="20D9D30E" w:rsidR="000417E2" w:rsidRPr="0076016E" w:rsidRDefault="00060E0D" w:rsidP="00ED228F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Diabetes </w:t>
      </w:r>
      <w:r w:rsidR="00CC58A8" w:rsidRPr="0076016E">
        <w:rPr>
          <w:rFonts w:asciiTheme="majorHAnsi" w:hAnsiTheme="majorHAnsi"/>
          <w:sz w:val="24"/>
          <w:szCs w:val="24"/>
        </w:rPr>
        <w:t xml:space="preserve">is a common health problem among people of different ages, genders and </w:t>
      </w:r>
      <w:r w:rsidR="00B576EF" w:rsidRPr="0076016E">
        <w:rPr>
          <w:rFonts w:asciiTheme="majorHAnsi" w:hAnsiTheme="majorHAnsi"/>
          <w:sz w:val="24"/>
          <w:szCs w:val="24"/>
        </w:rPr>
        <w:t xml:space="preserve">races. It is one of the fastest growing health problem </w:t>
      </w:r>
      <w:r w:rsidR="008C4129" w:rsidRPr="0076016E">
        <w:rPr>
          <w:rFonts w:asciiTheme="majorHAnsi" w:hAnsiTheme="majorHAnsi"/>
          <w:sz w:val="24"/>
          <w:szCs w:val="24"/>
        </w:rPr>
        <w:t xml:space="preserve">in most countries and </w:t>
      </w:r>
      <w:r w:rsidR="008475C0" w:rsidRPr="0076016E">
        <w:rPr>
          <w:rFonts w:asciiTheme="majorHAnsi" w:hAnsiTheme="majorHAnsi"/>
          <w:sz w:val="24"/>
          <w:szCs w:val="24"/>
        </w:rPr>
        <w:t>has no cure</w:t>
      </w:r>
      <w:r w:rsidR="00C508C1" w:rsidRPr="0076016E">
        <w:rPr>
          <w:rFonts w:asciiTheme="majorHAnsi" w:hAnsiTheme="majorHAnsi"/>
          <w:sz w:val="24"/>
          <w:szCs w:val="24"/>
        </w:rPr>
        <w:t xml:space="preserve"> yet</w:t>
      </w:r>
      <w:r w:rsidR="00B007E1" w:rsidRPr="0076016E">
        <w:rPr>
          <w:rFonts w:asciiTheme="majorHAnsi" w:hAnsiTheme="majorHAnsi"/>
          <w:sz w:val="24"/>
          <w:szCs w:val="24"/>
        </w:rPr>
        <w:t>. F</w:t>
      </w:r>
      <w:r w:rsidR="00C508C1" w:rsidRPr="0076016E">
        <w:rPr>
          <w:rFonts w:asciiTheme="majorHAnsi" w:hAnsiTheme="majorHAnsi"/>
          <w:sz w:val="24"/>
          <w:szCs w:val="24"/>
        </w:rPr>
        <w:t xml:space="preserve">ortunately, </w:t>
      </w:r>
      <w:r w:rsidR="00B007E1" w:rsidRPr="0076016E">
        <w:rPr>
          <w:rFonts w:asciiTheme="majorHAnsi" w:hAnsiTheme="majorHAnsi"/>
          <w:sz w:val="24"/>
          <w:szCs w:val="24"/>
        </w:rPr>
        <w:t>Diabetes</w:t>
      </w:r>
      <w:r w:rsidR="00C508C1" w:rsidRPr="0076016E">
        <w:rPr>
          <w:rFonts w:asciiTheme="majorHAnsi" w:hAnsiTheme="majorHAnsi"/>
          <w:sz w:val="24"/>
          <w:szCs w:val="24"/>
        </w:rPr>
        <w:t xml:space="preserve"> </w:t>
      </w:r>
      <w:r w:rsidR="0008368C" w:rsidRPr="0076016E">
        <w:rPr>
          <w:rFonts w:asciiTheme="majorHAnsi" w:hAnsiTheme="majorHAnsi"/>
          <w:sz w:val="24"/>
          <w:szCs w:val="24"/>
        </w:rPr>
        <w:t xml:space="preserve">can be </w:t>
      </w:r>
      <w:r w:rsidR="00C508C1" w:rsidRPr="0076016E">
        <w:rPr>
          <w:rFonts w:asciiTheme="majorHAnsi" w:hAnsiTheme="majorHAnsi"/>
          <w:sz w:val="24"/>
          <w:szCs w:val="24"/>
        </w:rPr>
        <w:t>treat</w:t>
      </w:r>
      <w:r w:rsidR="0008368C" w:rsidRPr="0076016E">
        <w:rPr>
          <w:rFonts w:asciiTheme="majorHAnsi" w:hAnsiTheme="majorHAnsi"/>
          <w:sz w:val="24"/>
          <w:szCs w:val="24"/>
        </w:rPr>
        <w:t>ed and controlled</w:t>
      </w:r>
      <w:r w:rsidR="00BB1384" w:rsidRPr="0076016E">
        <w:rPr>
          <w:rFonts w:asciiTheme="majorHAnsi" w:hAnsiTheme="majorHAnsi"/>
          <w:sz w:val="24"/>
          <w:szCs w:val="24"/>
        </w:rPr>
        <w:t>, and some people have even gone into remission from diab</w:t>
      </w:r>
      <w:r w:rsidR="004E63D1" w:rsidRPr="0076016E">
        <w:rPr>
          <w:rFonts w:asciiTheme="majorHAnsi" w:hAnsiTheme="majorHAnsi"/>
          <w:sz w:val="24"/>
          <w:szCs w:val="24"/>
        </w:rPr>
        <w:t>e</w:t>
      </w:r>
      <w:r w:rsidR="00BB1384" w:rsidRPr="0076016E">
        <w:rPr>
          <w:rFonts w:asciiTheme="majorHAnsi" w:hAnsiTheme="majorHAnsi"/>
          <w:sz w:val="24"/>
          <w:szCs w:val="24"/>
        </w:rPr>
        <w:t>tes</w:t>
      </w:r>
      <w:r w:rsidR="004E63D1" w:rsidRPr="0076016E">
        <w:rPr>
          <w:rFonts w:asciiTheme="majorHAnsi" w:hAnsiTheme="majorHAnsi"/>
          <w:sz w:val="24"/>
          <w:szCs w:val="24"/>
        </w:rPr>
        <w:t>, by making little chang</w:t>
      </w:r>
      <w:r w:rsidR="00F04E35" w:rsidRPr="0076016E">
        <w:rPr>
          <w:rFonts w:asciiTheme="majorHAnsi" w:hAnsiTheme="majorHAnsi"/>
          <w:sz w:val="24"/>
          <w:szCs w:val="24"/>
        </w:rPr>
        <w:t>es in their eating</w:t>
      </w:r>
      <w:r w:rsidR="00D20BB4" w:rsidRPr="0076016E">
        <w:rPr>
          <w:rFonts w:asciiTheme="majorHAnsi" w:hAnsiTheme="majorHAnsi"/>
          <w:sz w:val="24"/>
          <w:szCs w:val="24"/>
        </w:rPr>
        <w:t xml:space="preserve"> and exercising habits</w:t>
      </w:r>
      <w:r w:rsidR="00BB1384" w:rsidRPr="0076016E">
        <w:rPr>
          <w:rFonts w:asciiTheme="majorHAnsi" w:hAnsiTheme="majorHAnsi"/>
          <w:sz w:val="24"/>
          <w:szCs w:val="24"/>
        </w:rPr>
        <w:t xml:space="preserve">. </w:t>
      </w:r>
    </w:p>
    <w:p w14:paraId="6E92B269" w14:textId="5F828445" w:rsidR="00BA3D9B" w:rsidRPr="0076016E" w:rsidRDefault="00BB2DEA" w:rsidP="00DB7C57">
      <w:pPr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Insulin is a hormone </w:t>
      </w:r>
      <w:r w:rsidR="0074024F" w:rsidRPr="0076016E">
        <w:rPr>
          <w:rFonts w:asciiTheme="majorHAnsi" w:hAnsiTheme="majorHAnsi"/>
          <w:sz w:val="24"/>
          <w:szCs w:val="24"/>
        </w:rPr>
        <w:t>made by the pancreas</w:t>
      </w:r>
      <w:r w:rsidR="00CD4458" w:rsidRPr="0076016E">
        <w:rPr>
          <w:rFonts w:asciiTheme="majorHAnsi" w:hAnsiTheme="majorHAnsi"/>
          <w:sz w:val="24"/>
          <w:szCs w:val="24"/>
        </w:rPr>
        <w:t xml:space="preserve"> and it helps regulate the amount of glucose</w:t>
      </w:r>
      <w:r w:rsidR="00BC2B36" w:rsidRPr="0076016E">
        <w:rPr>
          <w:rFonts w:asciiTheme="majorHAnsi" w:hAnsiTheme="majorHAnsi"/>
          <w:sz w:val="24"/>
          <w:szCs w:val="24"/>
        </w:rPr>
        <w:t xml:space="preserve"> from blood</w:t>
      </w:r>
      <w:r w:rsidR="00CD4458" w:rsidRPr="0076016E">
        <w:rPr>
          <w:rFonts w:asciiTheme="majorHAnsi" w:hAnsiTheme="majorHAnsi"/>
          <w:sz w:val="24"/>
          <w:szCs w:val="24"/>
        </w:rPr>
        <w:t xml:space="preserve"> </w:t>
      </w:r>
      <w:r w:rsidR="00526763" w:rsidRPr="0076016E">
        <w:rPr>
          <w:rFonts w:asciiTheme="majorHAnsi" w:hAnsiTheme="majorHAnsi"/>
          <w:sz w:val="24"/>
          <w:szCs w:val="24"/>
        </w:rPr>
        <w:t>getting into</w:t>
      </w:r>
      <w:r w:rsidR="00BC2B36" w:rsidRPr="0076016E">
        <w:rPr>
          <w:rFonts w:asciiTheme="majorHAnsi" w:hAnsiTheme="majorHAnsi"/>
          <w:sz w:val="24"/>
          <w:szCs w:val="24"/>
        </w:rPr>
        <w:t xml:space="preserve"> your cells, to be used </w:t>
      </w:r>
      <w:r w:rsidR="00943429" w:rsidRPr="0076016E">
        <w:rPr>
          <w:rFonts w:asciiTheme="majorHAnsi" w:hAnsiTheme="majorHAnsi"/>
          <w:sz w:val="24"/>
          <w:szCs w:val="24"/>
        </w:rPr>
        <w:t>for energy. Blood glucose is our ma</w:t>
      </w:r>
      <w:r w:rsidR="00AD70C8" w:rsidRPr="0076016E">
        <w:rPr>
          <w:rFonts w:asciiTheme="majorHAnsi" w:hAnsiTheme="majorHAnsi"/>
          <w:sz w:val="24"/>
          <w:szCs w:val="24"/>
        </w:rPr>
        <w:t>i</w:t>
      </w:r>
      <w:r w:rsidR="00943429" w:rsidRPr="0076016E">
        <w:rPr>
          <w:rFonts w:asciiTheme="majorHAnsi" w:hAnsiTheme="majorHAnsi"/>
          <w:sz w:val="24"/>
          <w:szCs w:val="24"/>
        </w:rPr>
        <w:t>n source of energy and it comes from the food we eat</w:t>
      </w:r>
      <w:r w:rsidR="00AD70C8" w:rsidRPr="0076016E">
        <w:rPr>
          <w:rFonts w:asciiTheme="majorHAnsi" w:hAnsiTheme="majorHAnsi"/>
          <w:sz w:val="24"/>
          <w:szCs w:val="24"/>
        </w:rPr>
        <w:t>.</w:t>
      </w:r>
      <w:r w:rsidR="00526763" w:rsidRPr="0076016E">
        <w:rPr>
          <w:rFonts w:asciiTheme="majorHAnsi" w:hAnsiTheme="majorHAnsi"/>
          <w:sz w:val="24"/>
          <w:szCs w:val="24"/>
        </w:rPr>
        <w:t xml:space="preserve"> </w:t>
      </w:r>
      <w:r w:rsidR="00D52415" w:rsidRPr="0076016E">
        <w:rPr>
          <w:rFonts w:asciiTheme="majorHAnsi" w:hAnsiTheme="majorHAnsi"/>
          <w:sz w:val="24"/>
          <w:szCs w:val="24"/>
        </w:rPr>
        <w:t>An individual is said to be diabetic, when his blood sugar (also called</w:t>
      </w:r>
      <w:r w:rsidR="0041052A" w:rsidRPr="0076016E">
        <w:rPr>
          <w:rFonts w:asciiTheme="majorHAnsi" w:hAnsiTheme="majorHAnsi"/>
          <w:sz w:val="24"/>
          <w:szCs w:val="24"/>
        </w:rPr>
        <w:t xml:space="preserve"> </w:t>
      </w:r>
      <w:r w:rsidR="00D52415" w:rsidRPr="0076016E">
        <w:rPr>
          <w:rFonts w:asciiTheme="majorHAnsi" w:hAnsiTheme="majorHAnsi"/>
          <w:sz w:val="24"/>
          <w:szCs w:val="24"/>
        </w:rPr>
        <w:lastRenderedPageBreak/>
        <w:t>blood glucose)</w:t>
      </w:r>
      <w:r w:rsidR="00A10194" w:rsidRPr="0076016E">
        <w:rPr>
          <w:rFonts w:asciiTheme="majorHAnsi" w:hAnsiTheme="majorHAnsi"/>
          <w:sz w:val="24"/>
          <w:szCs w:val="24"/>
        </w:rPr>
        <w:t xml:space="preserve"> </w:t>
      </w:r>
      <w:r w:rsidR="00D52415" w:rsidRPr="0076016E">
        <w:rPr>
          <w:rFonts w:asciiTheme="majorHAnsi" w:hAnsiTheme="majorHAnsi"/>
          <w:sz w:val="24"/>
          <w:szCs w:val="24"/>
        </w:rPr>
        <w:t>level is too hi</w:t>
      </w:r>
      <w:r w:rsidR="008742FD" w:rsidRPr="0076016E">
        <w:rPr>
          <w:rFonts w:asciiTheme="majorHAnsi" w:hAnsiTheme="majorHAnsi"/>
          <w:sz w:val="24"/>
          <w:szCs w:val="24"/>
        </w:rPr>
        <w:t>gh</w:t>
      </w:r>
      <w:r w:rsidR="00922E87" w:rsidRPr="0076016E">
        <w:rPr>
          <w:rFonts w:asciiTheme="majorHAnsi" w:hAnsiTheme="majorHAnsi"/>
          <w:sz w:val="24"/>
          <w:szCs w:val="24"/>
        </w:rPr>
        <w:t xml:space="preserve"> as a result of your body not making enou</w:t>
      </w:r>
      <w:r w:rsidR="00F26003" w:rsidRPr="0076016E">
        <w:rPr>
          <w:rFonts w:asciiTheme="majorHAnsi" w:hAnsiTheme="majorHAnsi"/>
          <w:sz w:val="24"/>
          <w:szCs w:val="24"/>
        </w:rPr>
        <w:t>gh</w:t>
      </w:r>
      <w:r w:rsidR="00A10194" w:rsidRPr="0076016E">
        <w:rPr>
          <w:rFonts w:asciiTheme="majorHAnsi" w:hAnsiTheme="majorHAnsi"/>
          <w:sz w:val="24"/>
          <w:szCs w:val="24"/>
        </w:rPr>
        <w:t xml:space="preserve"> </w:t>
      </w:r>
      <w:r w:rsidR="00F26003" w:rsidRPr="0076016E">
        <w:rPr>
          <w:rFonts w:asciiTheme="majorHAnsi" w:hAnsiTheme="majorHAnsi"/>
          <w:sz w:val="24"/>
          <w:szCs w:val="24"/>
        </w:rPr>
        <w:t>(or any) Insuli</w:t>
      </w:r>
      <w:r w:rsidR="00387597" w:rsidRPr="0076016E">
        <w:rPr>
          <w:rFonts w:asciiTheme="majorHAnsi" w:hAnsiTheme="majorHAnsi"/>
          <w:sz w:val="24"/>
          <w:szCs w:val="24"/>
        </w:rPr>
        <w:t>n</w:t>
      </w:r>
      <w:r w:rsidR="00F26003" w:rsidRPr="0076016E">
        <w:rPr>
          <w:rFonts w:asciiTheme="majorHAnsi" w:hAnsiTheme="majorHAnsi"/>
          <w:sz w:val="24"/>
          <w:szCs w:val="24"/>
        </w:rPr>
        <w:t xml:space="preserve"> or</w:t>
      </w:r>
      <w:r w:rsidR="00D01DA0" w:rsidRPr="0076016E">
        <w:rPr>
          <w:rFonts w:asciiTheme="majorHAnsi" w:hAnsiTheme="majorHAnsi"/>
          <w:sz w:val="24"/>
          <w:szCs w:val="24"/>
        </w:rPr>
        <w:t xml:space="preserve"> doesn</w:t>
      </w:r>
      <w:r w:rsidR="004E40D3" w:rsidRPr="0076016E">
        <w:rPr>
          <w:rFonts w:asciiTheme="majorHAnsi" w:hAnsiTheme="majorHAnsi"/>
          <w:sz w:val="24"/>
          <w:szCs w:val="24"/>
        </w:rPr>
        <w:t>’</w:t>
      </w:r>
      <w:r w:rsidR="00D01DA0" w:rsidRPr="0076016E">
        <w:rPr>
          <w:rFonts w:asciiTheme="majorHAnsi" w:hAnsiTheme="majorHAnsi"/>
          <w:sz w:val="24"/>
          <w:szCs w:val="24"/>
        </w:rPr>
        <w:t xml:space="preserve">t use the insulin produces by your body effectively. </w:t>
      </w:r>
      <w:r w:rsidR="00882892" w:rsidRPr="0076016E">
        <w:rPr>
          <w:rFonts w:asciiTheme="majorHAnsi" w:hAnsiTheme="majorHAnsi"/>
          <w:sz w:val="24"/>
          <w:szCs w:val="24"/>
        </w:rPr>
        <w:t xml:space="preserve">The 2 most common types of Diabetes are </w:t>
      </w:r>
      <w:r w:rsidR="00886025" w:rsidRPr="0076016E">
        <w:rPr>
          <w:rFonts w:asciiTheme="majorHAnsi" w:hAnsiTheme="majorHAnsi"/>
          <w:sz w:val="24"/>
          <w:szCs w:val="24"/>
        </w:rPr>
        <w:t xml:space="preserve">Type 1 Diabetes and Type 2 Diabetes. </w:t>
      </w:r>
    </w:p>
    <w:p w14:paraId="70A88739" w14:textId="0CD35BEF" w:rsidR="009A5D58" w:rsidRPr="0076016E" w:rsidRDefault="00886025" w:rsidP="00DB7C57">
      <w:pPr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An individual with Type 1 Diabetes does not </w:t>
      </w:r>
      <w:r w:rsidR="007F11B7" w:rsidRPr="0076016E">
        <w:rPr>
          <w:rFonts w:asciiTheme="majorHAnsi" w:hAnsiTheme="majorHAnsi"/>
          <w:sz w:val="24"/>
          <w:szCs w:val="24"/>
        </w:rPr>
        <w:t xml:space="preserve">produce </w:t>
      </w:r>
      <w:r w:rsidR="00577915" w:rsidRPr="0076016E">
        <w:rPr>
          <w:rFonts w:asciiTheme="majorHAnsi" w:hAnsiTheme="majorHAnsi"/>
          <w:sz w:val="24"/>
          <w:szCs w:val="24"/>
        </w:rPr>
        <w:t xml:space="preserve">Insulin because his immune system attacks and destroys the cells </w:t>
      </w:r>
      <w:r w:rsidR="00A10194" w:rsidRPr="0076016E">
        <w:rPr>
          <w:rFonts w:asciiTheme="majorHAnsi" w:hAnsiTheme="majorHAnsi"/>
          <w:sz w:val="24"/>
          <w:szCs w:val="24"/>
        </w:rPr>
        <w:t>in the pancreas responsible for making insulin</w:t>
      </w:r>
      <w:r w:rsidR="00387597" w:rsidRPr="0076016E">
        <w:rPr>
          <w:rFonts w:asciiTheme="majorHAnsi" w:hAnsiTheme="majorHAnsi"/>
          <w:sz w:val="24"/>
          <w:szCs w:val="24"/>
        </w:rPr>
        <w:t>.</w:t>
      </w:r>
      <w:r w:rsidR="00CF1FD1" w:rsidRPr="0076016E">
        <w:rPr>
          <w:rFonts w:asciiTheme="majorHAnsi" w:hAnsiTheme="majorHAnsi"/>
          <w:sz w:val="24"/>
          <w:szCs w:val="24"/>
        </w:rPr>
        <w:t xml:space="preserve"> T</w:t>
      </w:r>
      <w:r w:rsidR="000952D5" w:rsidRPr="0076016E">
        <w:rPr>
          <w:rFonts w:asciiTheme="majorHAnsi" w:hAnsiTheme="majorHAnsi"/>
          <w:sz w:val="24"/>
          <w:szCs w:val="24"/>
        </w:rPr>
        <w:t>ype 1 diabetes is usually diagnosed in children and young adults</w:t>
      </w:r>
      <w:r w:rsidR="00CC7D03" w:rsidRPr="0076016E">
        <w:rPr>
          <w:rFonts w:asciiTheme="majorHAnsi" w:hAnsiTheme="majorHAnsi"/>
          <w:sz w:val="24"/>
          <w:szCs w:val="24"/>
        </w:rPr>
        <w:t xml:space="preserve"> and account for about</w:t>
      </w:r>
      <w:r w:rsidR="00A66C99" w:rsidRPr="0076016E">
        <w:rPr>
          <w:rFonts w:asciiTheme="majorHAnsi" w:hAnsiTheme="majorHAnsi"/>
          <w:sz w:val="24"/>
          <w:szCs w:val="24"/>
        </w:rPr>
        <w:t xml:space="preserve"> 5 to 10 % of people with diabetes</w:t>
      </w:r>
      <w:r w:rsidR="00CC7D03" w:rsidRPr="0076016E">
        <w:rPr>
          <w:rFonts w:asciiTheme="majorHAnsi" w:hAnsiTheme="majorHAnsi"/>
          <w:sz w:val="24"/>
          <w:szCs w:val="24"/>
        </w:rPr>
        <w:t xml:space="preserve">.  </w:t>
      </w:r>
    </w:p>
    <w:p w14:paraId="237AA7FB" w14:textId="166F328D" w:rsidR="00BA3D9B" w:rsidRPr="0076016E" w:rsidRDefault="00BA3D9B" w:rsidP="00DB7C57">
      <w:pPr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Type 2 diabetes</w:t>
      </w:r>
      <w:r w:rsidR="003F2AF0" w:rsidRPr="0076016E">
        <w:rPr>
          <w:rFonts w:asciiTheme="majorHAnsi" w:hAnsiTheme="majorHAnsi"/>
          <w:sz w:val="24"/>
          <w:szCs w:val="24"/>
        </w:rPr>
        <w:t xml:space="preserve"> also called Diabetes Mellitus</w:t>
      </w:r>
      <w:r w:rsidRPr="0076016E">
        <w:rPr>
          <w:rFonts w:asciiTheme="majorHAnsi" w:hAnsiTheme="majorHAnsi"/>
          <w:sz w:val="24"/>
          <w:szCs w:val="24"/>
        </w:rPr>
        <w:t xml:space="preserve"> is the </w:t>
      </w:r>
      <w:r w:rsidR="006E1BFA" w:rsidRPr="0076016E">
        <w:rPr>
          <w:rFonts w:asciiTheme="majorHAnsi" w:hAnsiTheme="majorHAnsi"/>
          <w:sz w:val="24"/>
          <w:szCs w:val="24"/>
        </w:rPr>
        <w:t>most common type of diabetes</w:t>
      </w:r>
      <w:r w:rsidR="00E246DE" w:rsidRPr="0076016E">
        <w:rPr>
          <w:rFonts w:asciiTheme="majorHAnsi" w:hAnsiTheme="majorHAnsi"/>
          <w:sz w:val="24"/>
          <w:szCs w:val="24"/>
        </w:rPr>
        <w:t xml:space="preserve"> and the major contributor to the high mortality rates due t</w:t>
      </w:r>
      <w:r w:rsidR="00C94CE7" w:rsidRPr="0076016E">
        <w:rPr>
          <w:rFonts w:asciiTheme="majorHAnsi" w:hAnsiTheme="majorHAnsi"/>
          <w:sz w:val="24"/>
          <w:szCs w:val="24"/>
        </w:rPr>
        <w:t>o</w:t>
      </w:r>
      <w:r w:rsidR="00E246DE" w:rsidRPr="0076016E">
        <w:rPr>
          <w:rFonts w:asciiTheme="majorHAnsi" w:hAnsiTheme="majorHAnsi"/>
          <w:sz w:val="24"/>
          <w:szCs w:val="24"/>
        </w:rPr>
        <w:t xml:space="preserve"> diabetes</w:t>
      </w:r>
      <w:r w:rsidR="0016286A" w:rsidRPr="0076016E">
        <w:rPr>
          <w:rFonts w:asciiTheme="majorHAnsi" w:hAnsiTheme="majorHAnsi"/>
          <w:sz w:val="24"/>
          <w:szCs w:val="24"/>
        </w:rPr>
        <w:t>. Unlike Type 1 Diabetes, Type 2 diabetic patient</w:t>
      </w:r>
      <w:r w:rsidR="00433588" w:rsidRPr="0076016E">
        <w:rPr>
          <w:rFonts w:asciiTheme="majorHAnsi" w:hAnsiTheme="majorHAnsi"/>
          <w:sz w:val="24"/>
          <w:szCs w:val="24"/>
        </w:rPr>
        <w:t xml:space="preserve">s do not make or use insulin well </w:t>
      </w:r>
      <w:r w:rsidR="00E2690E" w:rsidRPr="0076016E">
        <w:rPr>
          <w:rFonts w:asciiTheme="majorHAnsi" w:hAnsiTheme="majorHAnsi"/>
          <w:sz w:val="24"/>
          <w:szCs w:val="24"/>
        </w:rPr>
        <w:t xml:space="preserve">and type 2 diabetes </w:t>
      </w:r>
      <w:r w:rsidR="00AD3731" w:rsidRPr="0076016E">
        <w:rPr>
          <w:rFonts w:asciiTheme="majorHAnsi" w:hAnsiTheme="majorHAnsi"/>
          <w:sz w:val="24"/>
          <w:szCs w:val="24"/>
        </w:rPr>
        <w:t>occur most often in middle-aged and older people</w:t>
      </w:r>
      <w:r w:rsidR="00DC23B3" w:rsidRPr="0076016E">
        <w:rPr>
          <w:rFonts w:asciiTheme="majorHAnsi" w:hAnsiTheme="majorHAnsi"/>
          <w:sz w:val="24"/>
          <w:szCs w:val="24"/>
        </w:rPr>
        <w:t>.</w:t>
      </w:r>
      <w:r w:rsidR="00720B4F" w:rsidRPr="0076016E">
        <w:rPr>
          <w:rFonts w:asciiTheme="majorHAnsi" w:hAnsiTheme="majorHAnsi"/>
          <w:sz w:val="24"/>
          <w:szCs w:val="24"/>
        </w:rPr>
        <w:t xml:space="preserve"> </w:t>
      </w:r>
      <w:r w:rsidR="007B2C0A">
        <w:rPr>
          <w:rFonts w:asciiTheme="majorHAnsi" w:hAnsiTheme="majorHAnsi"/>
          <w:sz w:val="24"/>
          <w:szCs w:val="24"/>
        </w:rPr>
        <w:t>[3</w:t>
      </w:r>
      <w:r w:rsidR="00E83D36" w:rsidRPr="0076016E">
        <w:rPr>
          <w:rFonts w:asciiTheme="majorHAnsi" w:hAnsiTheme="majorHAnsi"/>
          <w:sz w:val="24"/>
          <w:szCs w:val="24"/>
        </w:rPr>
        <w:t>]</w:t>
      </w:r>
      <w:r w:rsidR="00A74739" w:rsidRPr="0076016E">
        <w:rPr>
          <w:rFonts w:asciiTheme="majorHAnsi" w:hAnsiTheme="majorHAnsi"/>
          <w:sz w:val="24"/>
          <w:szCs w:val="24"/>
        </w:rPr>
        <w:t xml:space="preserve"> </w:t>
      </w:r>
    </w:p>
    <w:p w14:paraId="59484444" w14:textId="08818DDB" w:rsidR="00577A10" w:rsidRPr="0076016E" w:rsidRDefault="00222335" w:rsidP="00DB7C57">
      <w:pPr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As information systems </w:t>
      </w:r>
      <w:r w:rsidR="003E1DCC" w:rsidRPr="0076016E">
        <w:rPr>
          <w:rFonts w:asciiTheme="majorHAnsi" w:hAnsiTheme="majorHAnsi"/>
          <w:sz w:val="24"/>
          <w:szCs w:val="24"/>
        </w:rPr>
        <w:t>in medical institutions get bigger</w:t>
      </w:r>
      <w:r w:rsidR="00E00CB6" w:rsidRPr="0076016E">
        <w:rPr>
          <w:rFonts w:asciiTheme="majorHAnsi" w:hAnsiTheme="majorHAnsi"/>
          <w:sz w:val="24"/>
          <w:szCs w:val="24"/>
        </w:rPr>
        <w:t xml:space="preserve">, it becomes inefficient, </w:t>
      </w:r>
      <w:r w:rsidR="003E1DCC" w:rsidRPr="0076016E">
        <w:rPr>
          <w:rFonts w:asciiTheme="majorHAnsi" w:hAnsiTheme="majorHAnsi"/>
          <w:sz w:val="24"/>
          <w:szCs w:val="24"/>
        </w:rPr>
        <w:t>difficult to manage</w:t>
      </w:r>
      <w:r w:rsidR="00EF4CA0" w:rsidRPr="0076016E">
        <w:rPr>
          <w:rFonts w:asciiTheme="majorHAnsi" w:hAnsiTheme="majorHAnsi"/>
          <w:sz w:val="24"/>
          <w:szCs w:val="24"/>
        </w:rPr>
        <w:t xml:space="preserve"> and </w:t>
      </w:r>
      <w:r w:rsidR="00937458" w:rsidRPr="0076016E">
        <w:rPr>
          <w:rFonts w:asciiTheme="majorHAnsi" w:hAnsiTheme="majorHAnsi"/>
          <w:sz w:val="24"/>
          <w:szCs w:val="24"/>
        </w:rPr>
        <w:t xml:space="preserve">to </w:t>
      </w:r>
      <w:r w:rsidR="00EF4CA0" w:rsidRPr="0076016E">
        <w:rPr>
          <w:rFonts w:asciiTheme="majorHAnsi" w:hAnsiTheme="majorHAnsi"/>
          <w:sz w:val="24"/>
          <w:szCs w:val="24"/>
        </w:rPr>
        <w:t>extract relevant information</w:t>
      </w:r>
      <w:r w:rsidR="00937458" w:rsidRPr="0076016E">
        <w:rPr>
          <w:rFonts w:asciiTheme="majorHAnsi" w:hAnsiTheme="majorHAnsi"/>
          <w:sz w:val="24"/>
          <w:szCs w:val="24"/>
        </w:rPr>
        <w:t xml:space="preserve"> f</w:t>
      </w:r>
      <w:r w:rsidR="008C59EC" w:rsidRPr="0076016E">
        <w:rPr>
          <w:rFonts w:asciiTheme="majorHAnsi" w:hAnsiTheme="majorHAnsi"/>
          <w:sz w:val="24"/>
          <w:szCs w:val="24"/>
        </w:rPr>
        <w:t>ro</w:t>
      </w:r>
      <w:r w:rsidR="00937458" w:rsidRPr="0076016E">
        <w:rPr>
          <w:rFonts w:asciiTheme="majorHAnsi" w:hAnsiTheme="majorHAnsi"/>
          <w:sz w:val="24"/>
          <w:szCs w:val="24"/>
        </w:rPr>
        <w:t xml:space="preserve">m them. </w:t>
      </w:r>
      <w:r w:rsidR="00256746" w:rsidRPr="0076016E">
        <w:rPr>
          <w:rFonts w:asciiTheme="majorHAnsi" w:hAnsiTheme="majorHAnsi"/>
          <w:sz w:val="24"/>
          <w:szCs w:val="24"/>
        </w:rPr>
        <w:t>As a result</w:t>
      </w:r>
      <w:r w:rsidR="00EF4C11" w:rsidRPr="0076016E">
        <w:rPr>
          <w:rFonts w:asciiTheme="majorHAnsi" w:hAnsiTheme="majorHAnsi"/>
          <w:sz w:val="24"/>
          <w:szCs w:val="24"/>
        </w:rPr>
        <w:t>,</w:t>
      </w:r>
      <w:r w:rsidR="00256746" w:rsidRPr="0076016E">
        <w:rPr>
          <w:rFonts w:asciiTheme="majorHAnsi" w:hAnsiTheme="majorHAnsi"/>
          <w:sz w:val="24"/>
          <w:szCs w:val="24"/>
        </w:rPr>
        <w:t xml:space="preserve"> there is more need for </w:t>
      </w:r>
      <w:r w:rsidR="00EF4CA0" w:rsidRPr="0076016E">
        <w:rPr>
          <w:rFonts w:asciiTheme="majorHAnsi" w:hAnsiTheme="majorHAnsi"/>
          <w:sz w:val="24"/>
          <w:szCs w:val="24"/>
        </w:rPr>
        <w:t>automation</w:t>
      </w:r>
      <w:r w:rsidR="00FD646F" w:rsidRPr="0076016E">
        <w:rPr>
          <w:rFonts w:asciiTheme="majorHAnsi" w:hAnsiTheme="majorHAnsi"/>
          <w:sz w:val="24"/>
          <w:szCs w:val="24"/>
        </w:rPr>
        <w:t xml:space="preserve"> in the health industry</w:t>
      </w:r>
      <w:r w:rsidR="00B56D8D" w:rsidRPr="0076016E">
        <w:rPr>
          <w:rFonts w:asciiTheme="majorHAnsi" w:hAnsiTheme="majorHAnsi"/>
          <w:sz w:val="24"/>
          <w:szCs w:val="24"/>
        </w:rPr>
        <w:t xml:space="preserve"> and </w:t>
      </w:r>
      <w:r w:rsidR="00396441" w:rsidRPr="0076016E">
        <w:rPr>
          <w:rFonts w:asciiTheme="majorHAnsi" w:hAnsiTheme="majorHAnsi"/>
          <w:sz w:val="24"/>
          <w:szCs w:val="24"/>
        </w:rPr>
        <w:t>Machine learning</w:t>
      </w:r>
      <w:r w:rsidR="00141FA5" w:rsidRPr="0076016E">
        <w:rPr>
          <w:rFonts w:asciiTheme="majorHAnsi" w:hAnsiTheme="majorHAnsi"/>
          <w:sz w:val="24"/>
          <w:szCs w:val="24"/>
        </w:rPr>
        <w:t xml:space="preserve"> techniques </w:t>
      </w:r>
      <w:r w:rsidR="0020364F" w:rsidRPr="0076016E">
        <w:rPr>
          <w:rFonts w:asciiTheme="majorHAnsi" w:hAnsiTheme="majorHAnsi"/>
          <w:sz w:val="24"/>
          <w:szCs w:val="24"/>
        </w:rPr>
        <w:t xml:space="preserve">have been considered </w:t>
      </w:r>
      <w:r w:rsidR="00F70551" w:rsidRPr="0076016E">
        <w:rPr>
          <w:rFonts w:asciiTheme="majorHAnsi" w:hAnsiTheme="majorHAnsi"/>
          <w:sz w:val="24"/>
          <w:szCs w:val="24"/>
        </w:rPr>
        <w:t xml:space="preserve">to design automatic diabetes detection and diagnosis </w:t>
      </w:r>
      <w:r w:rsidR="000A41DB" w:rsidRPr="0076016E">
        <w:rPr>
          <w:rFonts w:asciiTheme="majorHAnsi" w:hAnsiTheme="majorHAnsi"/>
          <w:sz w:val="24"/>
          <w:szCs w:val="24"/>
        </w:rPr>
        <w:t>systems</w:t>
      </w:r>
      <w:r w:rsidR="00776CCA" w:rsidRPr="0076016E">
        <w:rPr>
          <w:rFonts w:asciiTheme="majorHAnsi" w:hAnsiTheme="majorHAnsi"/>
          <w:sz w:val="24"/>
          <w:szCs w:val="24"/>
        </w:rPr>
        <w:t xml:space="preserve"> while providing better diagnosis accuracy, lower cost</w:t>
      </w:r>
      <w:r w:rsidR="00A919AE" w:rsidRPr="0076016E">
        <w:rPr>
          <w:rFonts w:asciiTheme="majorHAnsi" w:hAnsiTheme="majorHAnsi"/>
          <w:sz w:val="24"/>
          <w:szCs w:val="24"/>
        </w:rPr>
        <w:t xml:space="preserve"> and human resources, and most importantly, </w:t>
      </w:r>
      <w:r w:rsidR="00720B4F" w:rsidRPr="0076016E">
        <w:rPr>
          <w:rFonts w:asciiTheme="majorHAnsi" w:hAnsiTheme="majorHAnsi"/>
          <w:sz w:val="24"/>
          <w:szCs w:val="24"/>
        </w:rPr>
        <w:t>low human errors.</w:t>
      </w:r>
    </w:p>
    <w:p w14:paraId="04B42F7F" w14:textId="7DF503C8" w:rsidR="00720B4F" w:rsidRPr="0076016E" w:rsidRDefault="003E2BCC" w:rsidP="00DB7C57">
      <w:pPr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In this study, </w:t>
      </w:r>
      <w:r w:rsidR="008C59EC" w:rsidRPr="0076016E">
        <w:rPr>
          <w:rFonts w:asciiTheme="majorHAnsi" w:hAnsiTheme="majorHAnsi"/>
          <w:sz w:val="24"/>
          <w:szCs w:val="24"/>
        </w:rPr>
        <w:t>w</w:t>
      </w:r>
      <w:r w:rsidR="00010804" w:rsidRPr="0076016E">
        <w:rPr>
          <w:rFonts w:asciiTheme="majorHAnsi" w:hAnsiTheme="majorHAnsi"/>
          <w:sz w:val="24"/>
          <w:szCs w:val="24"/>
        </w:rPr>
        <w:t>e</w:t>
      </w:r>
      <w:r w:rsidR="009A04B4" w:rsidRPr="0076016E">
        <w:rPr>
          <w:rFonts w:asciiTheme="majorHAnsi" w:hAnsiTheme="majorHAnsi"/>
          <w:sz w:val="24"/>
          <w:szCs w:val="24"/>
        </w:rPr>
        <w:t xml:space="preserve"> look</w:t>
      </w:r>
      <w:r w:rsidR="007B2C0A">
        <w:rPr>
          <w:rFonts w:asciiTheme="majorHAnsi" w:hAnsiTheme="majorHAnsi"/>
          <w:sz w:val="24"/>
          <w:szCs w:val="24"/>
        </w:rPr>
        <w:t xml:space="preserve">ed </w:t>
      </w:r>
      <w:r w:rsidR="009A04B4" w:rsidRPr="0076016E">
        <w:rPr>
          <w:rFonts w:asciiTheme="majorHAnsi" w:hAnsiTheme="majorHAnsi"/>
          <w:sz w:val="24"/>
          <w:szCs w:val="24"/>
        </w:rPr>
        <w:t xml:space="preserve">at the performance of </w:t>
      </w:r>
      <w:r w:rsidR="00C45406" w:rsidRPr="0076016E">
        <w:rPr>
          <w:rFonts w:asciiTheme="majorHAnsi" w:hAnsiTheme="majorHAnsi"/>
          <w:sz w:val="24"/>
          <w:szCs w:val="24"/>
        </w:rPr>
        <w:t xml:space="preserve">5 </w:t>
      </w:r>
      <w:r w:rsidR="00AD4CB0" w:rsidRPr="0076016E">
        <w:rPr>
          <w:rFonts w:asciiTheme="majorHAnsi" w:hAnsiTheme="majorHAnsi"/>
          <w:sz w:val="24"/>
          <w:szCs w:val="24"/>
        </w:rPr>
        <w:t>machine learning algorithms namely:</w:t>
      </w:r>
      <w:r w:rsidR="008C59EC" w:rsidRPr="0076016E">
        <w:rPr>
          <w:rFonts w:asciiTheme="majorHAnsi" w:hAnsiTheme="majorHAnsi"/>
          <w:sz w:val="24"/>
          <w:szCs w:val="24"/>
        </w:rPr>
        <w:t xml:space="preserve"> </w:t>
      </w:r>
      <w:r w:rsidR="00AD4CB0" w:rsidRPr="0076016E">
        <w:rPr>
          <w:rFonts w:asciiTheme="majorHAnsi" w:hAnsiTheme="majorHAnsi"/>
          <w:sz w:val="24"/>
          <w:szCs w:val="24"/>
        </w:rPr>
        <w:t>- Logistic R</w:t>
      </w:r>
      <w:r w:rsidR="001D7FBB" w:rsidRPr="0076016E">
        <w:rPr>
          <w:rFonts w:asciiTheme="majorHAnsi" w:hAnsiTheme="majorHAnsi"/>
          <w:sz w:val="24"/>
          <w:szCs w:val="24"/>
        </w:rPr>
        <w:t>e</w:t>
      </w:r>
      <w:r w:rsidR="00AD4CB0" w:rsidRPr="0076016E">
        <w:rPr>
          <w:rFonts w:asciiTheme="majorHAnsi" w:hAnsiTheme="majorHAnsi"/>
          <w:sz w:val="24"/>
          <w:szCs w:val="24"/>
        </w:rPr>
        <w:t xml:space="preserve">gression, </w:t>
      </w:r>
      <w:r w:rsidR="007079B9" w:rsidRPr="0076016E">
        <w:rPr>
          <w:rFonts w:asciiTheme="majorHAnsi" w:hAnsiTheme="majorHAnsi"/>
          <w:sz w:val="24"/>
          <w:szCs w:val="24"/>
        </w:rPr>
        <w:t xml:space="preserve">Linear </w:t>
      </w:r>
      <w:r w:rsidR="00AD4CB0" w:rsidRPr="0076016E">
        <w:rPr>
          <w:rFonts w:asciiTheme="majorHAnsi" w:hAnsiTheme="majorHAnsi"/>
          <w:sz w:val="24"/>
          <w:szCs w:val="24"/>
        </w:rPr>
        <w:t>Support vector machines</w:t>
      </w:r>
      <w:r w:rsidR="007079B9" w:rsidRPr="0076016E">
        <w:rPr>
          <w:rFonts w:asciiTheme="majorHAnsi" w:hAnsiTheme="majorHAnsi"/>
          <w:sz w:val="24"/>
          <w:szCs w:val="24"/>
        </w:rPr>
        <w:t>, Support vector machine with RBF kernel, Random Forest and Neural networks.</w:t>
      </w:r>
      <w:r w:rsidR="007925BC" w:rsidRPr="0076016E">
        <w:rPr>
          <w:rFonts w:asciiTheme="majorHAnsi" w:hAnsiTheme="majorHAnsi"/>
          <w:sz w:val="24"/>
          <w:szCs w:val="24"/>
        </w:rPr>
        <w:t xml:space="preserve"> </w:t>
      </w:r>
      <w:r w:rsidR="008B4ACC" w:rsidRPr="0076016E">
        <w:rPr>
          <w:rFonts w:asciiTheme="majorHAnsi" w:hAnsiTheme="majorHAnsi"/>
          <w:sz w:val="24"/>
          <w:szCs w:val="24"/>
        </w:rPr>
        <w:t xml:space="preserve">First, </w:t>
      </w:r>
      <w:r w:rsidR="00FE5ED5" w:rsidRPr="0076016E">
        <w:rPr>
          <w:rFonts w:asciiTheme="majorHAnsi" w:hAnsiTheme="majorHAnsi"/>
          <w:sz w:val="24"/>
          <w:szCs w:val="24"/>
        </w:rPr>
        <w:t xml:space="preserve">we trained and </w:t>
      </w:r>
      <w:r w:rsidR="006C1DCA" w:rsidRPr="0076016E">
        <w:rPr>
          <w:rFonts w:asciiTheme="majorHAnsi" w:hAnsiTheme="majorHAnsi"/>
          <w:sz w:val="24"/>
          <w:szCs w:val="24"/>
        </w:rPr>
        <w:t xml:space="preserve">validated </w:t>
      </w:r>
      <w:r w:rsidR="00FE5ED5" w:rsidRPr="0076016E">
        <w:rPr>
          <w:rFonts w:asciiTheme="majorHAnsi" w:hAnsiTheme="majorHAnsi"/>
          <w:sz w:val="24"/>
          <w:szCs w:val="24"/>
        </w:rPr>
        <w:t>the whole data</w:t>
      </w:r>
      <w:r w:rsidR="005047DB" w:rsidRPr="0076016E">
        <w:rPr>
          <w:rFonts w:asciiTheme="majorHAnsi" w:hAnsiTheme="majorHAnsi"/>
          <w:sz w:val="24"/>
          <w:szCs w:val="24"/>
        </w:rPr>
        <w:t xml:space="preserve"> on all 5 algorithms</w:t>
      </w:r>
      <w:r w:rsidR="00BC2844" w:rsidRPr="0076016E">
        <w:rPr>
          <w:rFonts w:asciiTheme="majorHAnsi" w:hAnsiTheme="majorHAnsi"/>
          <w:sz w:val="24"/>
          <w:szCs w:val="24"/>
        </w:rPr>
        <w:t>.</w:t>
      </w:r>
      <w:r w:rsidR="008C59EC" w:rsidRPr="0076016E">
        <w:rPr>
          <w:rFonts w:asciiTheme="majorHAnsi" w:hAnsiTheme="majorHAnsi"/>
          <w:sz w:val="24"/>
          <w:szCs w:val="24"/>
        </w:rPr>
        <w:t xml:space="preserve"> </w:t>
      </w:r>
      <w:r w:rsidR="00295460" w:rsidRPr="0076016E">
        <w:rPr>
          <w:rFonts w:asciiTheme="majorHAnsi" w:hAnsiTheme="majorHAnsi"/>
          <w:sz w:val="24"/>
          <w:szCs w:val="24"/>
        </w:rPr>
        <w:t>T</w:t>
      </w:r>
      <w:r w:rsidR="005047DB" w:rsidRPr="0076016E">
        <w:rPr>
          <w:rFonts w:asciiTheme="majorHAnsi" w:hAnsiTheme="majorHAnsi"/>
          <w:sz w:val="24"/>
          <w:szCs w:val="24"/>
        </w:rPr>
        <w:t xml:space="preserve">hen we picked out the most important features using </w:t>
      </w:r>
      <w:r w:rsidR="00E213CE" w:rsidRPr="0076016E">
        <w:rPr>
          <w:rFonts w:asciiTheme="majorHAnsi" w:hAnsiTheme="majorHAnsi"/>
          <w:sz w:val="24"/>
          <w:szCs w:val="24"/>
        </w:rPr>
        <w:t xml:space="preserve">the </w:t>
      </w:r>
      <w:r w:rsidR="005047DB" w:rsidRPr="0076016E">
        <w:rPr>
          <w:rFonts w:asciiTheme="majorHAnsi" w:hAnsiTheme="majorHAnsi"/>
          <w:sz w:val="24"/>
          <w:szCs w:val="24"/>
        </w:rPr>
        <w:t xml:space="preserve">random forest classifier </w:t>
      </w:r>
      <w:r w:rsidR="00606C63" w:rsidRPr="0076016E">
        <w:rPr>
          <w:rFonts w:asciiTheme="majorHAnsi" w:hAnsiTheme="majorHAnsi"/>
          <w:sz w:val="24"/>
          <w:szCs w:val="24"/>
        </w:rPr>
        <w:t>feature importance parameter. We</w:t>
      </w:r>
      <w:r w:rsidR="00B34E4B" w:rsidRPr="0076016E">
        <w:rPr>
          <w:rFonts w:asciiTheme="majorHAnsi" w:hAnsiTheme="majorHAnsi"/>
          <w:sz w:val="24"/>
          <w:szCs w:val="24"/>
        </w:rPr>
        <w:t xml:space="preserve"> </w:t>
      </w:r>
      <w:r w:rsidR="0009173C" w:rsidRPr="0076016E">
        <w:rPr>
          <w:rFonts w:asciiTheme="majorHAnsi" w:hAnsiTheme="majorHAnsi"/>
          <w:sz w:val="24"/>
          <w:szCs w:val="24"/>
        </w:rPr>
        <w:t xml:space="preserve">then </w:t>
      </w:r>
      <w:r w:rsidR="00B34E4B" w:rsidRPr="0076016E">
        <w:rPr>
          <w:rFonts w:asciiTheme="majorHAnsi" w:hAnsiTheme="majorHAnsi"/>
          <w:sz w:val="24"/>
          <w:szCs w:val="24"/>
        </w:rPr>
        <w:t xml:space="preserve">trained and </w:t>
      </w:r>
      <w:r w:rsidR="00FC02BB" w:rsidRPr="0076016E">
        <w:rPr>
          <w:rFonts w:asciiTheme="majorHAnsi" w:hAnsiTheme="majorHAnsi"/>
          <w:sz w:val="24"/>
          <w:szCs w:val="24"/>
        </w:rPr>
        <w:t xml:space="preserve">validated </w:t>
      </w:r>
      <w:r w:rsidR="00B34E4B" w:rsidRPr="0076016E">
        <w:rPr>
          <w:rFonts w:asciiTheme="majorHAnsi" w:hAnsiTheme="majorHAnsi"/>
          <w:sz w:val="24"/>
          <w:szCs w:val="24"/>
        </w:rPr>
        <w:t>our new dataset, comprising the</w:t>
      </w:r>
      <w:r w:rsidR="00F477F3" w:rsidRPr="0076016E">
        <w:rPr>
          <w:rFonts w:asciiTheme="majorHAnsi" w:hAnsiTheme="majorHAnsi"/>
          <w:sz w:val="24"/>
          <w:szCs w:val="24"/>
        </w:rPr>
        <w:t>se</w:t>
      </w:r>
      <w:r w:rsidR="003247D6" w:rsidRPr="0076016E">
        <w:rPr>
          <w:rFonts w:asciiTheme="majorHAnsi" w:hAnsiTheme="majorHAnsi"/>
          <w:sz w:val="24"/>
          <w:szCs w:val="24"/>
        </w:rPr>
        <w:t xml:space="preserve"> most important features together with the target </w:t>
      </w:r>
      <w:proofErr w:type="gramStart"/>
      <w:r w:rsidR="003247D6" w:rsidRPr="0076016E">
        <w:rPr>
          <w:rFonts w:asciiTheme="majorHAnsi" w:hAnsiTheme="majorHAnsi"/>
          <w:sz w:val="24"/>
          <w:szCs w:val="24"/>
        </w:rPr>
        <w:t>feature</w:t>
      </w:r>
      <w:r w:rsidR="00F477F3" w:rsidRPr="0076016E">
        <w:rPr>
          <w:rFonts w:asciiTheme="majorHAnsi" w:hAnsiTheme="majorHAnsi"/>
          <w:sz w:val="24"/>
          <w:szCs w:val="24"/>
        </w:rPr>
        <w:t>(</w:t>
      </w:r>
      <w:proofErr w:type="gramEnd"/>
      <w:r w:rsidR="00F477F3" w:rsidRPr="0076016E">
        <w:rPr>
          <w:rFonts w:asciiTheme="majorHAnsi" w:hAnsiTheme="majorHAnsi"/>
          <w:sz w:val="24"/>
          <w:szCs w:val="24"/>
        </w:rPr>
        <w:t>Outcome)</w:t>
      </w:r>
      <w:r w:rsidR="003247D6" w:rsidRPr="0076016E">
        <w:rPr>
          <w:rFonts w:asciiTheme="majorHAnsi" w:hAnsiTheme="majorHAnsi"/>
          <w:sz w:val="24"/>
          <w:szCs w:val="24"/>
        </w:rPr>
        <w:t xml:space="preserve"> </w:t>
      </w:r>
      <w:r w:rsidR="00AD4C07" w:rsidRPr="0076016E">
        <w:rPr>
          <w:rFonts w:asciiTheme="majorHAnsi" w:hAnsiTheme="majorHAnsi"/>
          <w:sz w:val="24"/>
          <w:szCs w:val="24"/>
        </w:rPr>
        <w:t>on the 5 algorithm</w:t>
      </w:r>
      <w:r w:rsidR="0075105C" w:rsidRPr="0076016E">
        <w:rPr>
          <w:rFonts w:asciiTheme="majorHAnsi" w:hAnsiTheme="majorHAnsi"/>
          <w:sz w:val="24"/>
          <w:szCs w:val="24"/>
        </w:rPr>
        <w:t>s</w:t>
      </w:r>
      <w:r w:rsidR="00AD4C07" w:rsidRPr="0076016E">
        <w:rPr>
          <w:rFonts w:asciiTheme="majorHAnsi" w:hAnsiTheme="majorHAnsi"/>
          <w:sz w:val="24"/>
          <w:szCs w:val="24"/>
        </w:rPr>
        <w:t>. We</w:t>
      </w:r>
      <w:r w:rsidR="007925BC" w:rsidRPr="0076016E">
        <w:rPr>
          <w:rFonts w:asciiTheme="majorHAnsi" w:hAnsiTheme="majorHAnsi"/>
          <w:sz w:val="24"/>
          <w:szCs w:val="24"/>
        </w:rPr>
        <w:t xml:space="preserve"> evaluated the per</w:t>
      </w:r>
      <w:r w:rsidR="001C3E00" w:rsidRPr="0076016E">
        <w:rPr>
          <w:rFonts w:asciiTheme="majorHAnsi" w:hAnsiTheme="majorHAnsi"/>
          <w:sz w:val="24"/>
          <w:szCs w:val="24"/>
        </w:rPr>
        <w:t>formance</w:t>
      </w:r>
      <w:r w:rsidR="00AD4C07" w:rsidRPr="0076016E">
        <w:rPr>
          <w:rFonts w:asciiTheme="majorHAnsi" w:hAnsiTheme="majorHAnsi"/>
          <w:sz w:val="24"/>
          <w:szCs w:val="24"/>
        </w:rPr>
        <w:t xml:space="preserve"> of each of the machine learning algorithms</w:t>
      </w:r>
      <w:r w:rsidR="001C3E00" w:rsidRPr="0076016E">
        <w:rPr>
          <w:rFonts w:asciiTheme="majorHAnsi" w:hAnsiTheme="majorHAnsi"/>
          <w:sz w:val="24"/>
          <w:szCs w:val="24"/>
        </w:rPr>
        <w:t xml:space="preserve"> using </w:t>
      </w:r>
      <w:proofErr w:type="spellStart"/>
      <w:r w:rsidR="001C3E00" w:rsidRPr="0076016E">
        <w:rPr>
          <w:rFonts w:asciiTheme="majorHAnsi" w:hAnsiTheme="majorHAnsi"/>
          <w:sz w:val="24"/>
          <w:szCs w:val="24"/>
        </w:rPr>
        <w:t>accuracy_score</w:t>
      </w:r>
      <w:proofErr w:type="spellEnd"/>
      <w:r w:rsidR="001C3E00" w:rsidRPr="0076016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1C3E00" w:rsidRPr="0076016E">
        <w:rPr>
          <w:rFonts w:asciiTheme="majorHAnsi" w:hAnsiTheme="majorHAnsi"/>
          <w:sz w:val="24"/>
          <w:szCs w:val="24"/>
        </w:rPr>
        <w:t>Roc_auc</w:t>
      </w:r>
      <w:r w:rsidR="00FC02BB" w:rsidRPr="0076016E">
        <w:rPr>
          <w:rFonts w:asciiTheme="majorHAnsi" w:hAnsiTheme="majorHAnsi"/>
          <w:sz w:val="24"/>
          <w:szCs w:val="24"/>
        </w:rPr>
        <w:t>_</w:t>
      </w:r>
      <w:r w:rsidR="001C3E00" w:rsidRPr="0076016E">
        <w:rPr>
          <w:rFonts w:asciiTheme="majorHAnsi" w:hAnsiTheme="majorHAnsi"/>
          <w:sz w:val="24"/>
          <w:szCs w:val="24"/>
        </w:rPr>
        <w:t>score</w:t>
      </w:r>
      <w:proofErr w:type="spellEnd"/>
      <w:r w:rsidR="0075105C" w:rsidRPr="0076016E">
        <w:rPr>
          <w:rFonts w:asciiTheme="majorHAnsi" w:hAnsiTheme="majorHAnsi"/>
          <w:sz w:val="24"/>
          <w:szCs w:val="24"/>
        </w:rPr>
        <w:t xml:space="preserve"> and the </w:t>
      </w:r>
      <w:r w:rsidR="001D7FBB" w:rsidRPr="0076016E">
        <w:rPr>
          <w:rFonts w:asciiTheme="majorHAnsi" w:hAnsiTheme="majorHAnsi"/>
          <w:sz w:val="24"/>
          <w:szCs w:val="24"/>
        </w:rPr>
        <w:t>algorithm with the overall best score was used for our final prediction.</w:t>
      </w:r>
    </w:p>
    <w:p w14:paraId="1898CB84" w14:textId="485A79A4" w:rsidR="00484DFE" w:rsidRPr="0076016E" w:rsidRDefault="00603C7F" w:rsidP="00DB7C57">
      <w:pPr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There have been many methods</w:t>
      </w:r>
      <w:r w:rsidR="00F37D3E" w:rsidRPr="0076016E">
        <w:rPr>
          <w:rFonts w:asciiTheme="majorHAnsi" w:hAnsiTheme="majorHAnsi"/>
          <w:sz w:val="24"/>
          <w:szCs w:val="24"/>
        </w:rPr>
        <w:t xml:space="preserve"> and algorithms</w:t>
      </w:r>
      <w:r w:rsidRPr="0076016E">
        <w:rPr>
          <w:rFonts w:asciiTheme="majorHAnsi" w:hAnsiTheme="majorHAnsi"/>
          <w:sz w:val="24"/>
          <w:szCs w:val="24"/>
        </w:rPr>
        <w:t xml:space="preserve"> used </w:t>
      </w:r>
      <w:r w:rsidR="00F37D3E" w:rsidRPr="0076016E">
        <w:rPr>
          <w:rFonts w:asciiTheme="majorHAnsi" w:hAnsiTheme="majorHAnsi"/>
          <w:sz w:val="24"/>
          <w:szCs w:val="24"/>
        </w:rPr>
        <w:t>to approach the same problem</w:t>
      </w:r>
      <w:r w:rsidR="004F2050" w:rsidRPr="0076016E">
        <w:rPr>
          <w:rFonts w:asciiTheme="majorHAnsi" w:hAnsiTheme="majorHAnsi"/>
          <w:sz w:val="24"/>
          <w:szCs w:val="24"/>
        </w:rPr>
        <w:t xml:space="preserve">. For example, </w:t>
      </w:r>
      <w:r w:rsidR="008254B4" w:rsidRPr="0076016E">
        <w:rPr>
          <w:rFonts w:asciiTheme="majorHAnsi" w:hAnsiTheme="majorHAnsi"/>
          <w:sz w:val="24"/>
          <w:szCs w:val="24"/>
        </w:rPr>
        <w:t xml:space="preserve">in </w:t>
      </w:r>
      <w:r w:rsidR="006A5EDA" w:rsidRPr="0076016E">
        <w:rPr>
          <w:rFonts w:asciiTheme="majorHAnsi" w:hAnsiTheme="majorHAnsi"/>
          <w:sz w:val="24"/>
          <w:szCs w:val="24"/>
        </w:rPr>
        <w:t>1960</w:t>
      </w:r>
      <w:r w:rsidR="008254B4" w:rsidRPr="0076016E">
        <w:rPr>
          <w:rFonts w:asciiTheme="majorHAnsi" w:hAnsiTheme="majorHAnsi"/>
          <w:sz w:val="24"/>
          <w:szCs w:val="24"/>
        </w:rPr>
        <w:t xml:space="preserve">, smith and all performed an evaluation using </w:t>
      </w:r>
      <w:r w:rsidR="007D2BF1" w:rsidRPr="0076016E">
        <w:rPr>
          <w:rFonts w:asciiTheme="majorHAnsi" w:hAnsiTheme="majorHAnsi"/>
          <w:sz w:val="24"/>
          <w:szCs w:val="24"/>
        </w:rPr>
        <w:t xml:space="preserve">ADAP, to </w:t>
      </w:r>
      <w:r w:rsidR="009401CA" w:rsidRPr="0076016E">
        <w:rPr>
          <w:rFonts w:asciiTheme="majorHAnsi" w:hAnsiTheme="majorHAnsi"/>
          <w:sz w:val="24"/>
          <w:szCs w:val="24"/>
        </w:rPr>
        <w:t xml:space="preserve">predict the onset of type 2 diabetes in the Pima Indian population. They used </w:t>
      </w:r>
      <w:r w:rsidR="00CF4666" w:rsidRPr="0076016E">
        <w:rPr>
          <w:rFonts w:asciiTheme="majorHAnsi" w:hAnsiTheme="majorHAnsi"/>
          <w:sz w:val="24"/>
          <w:szCs w:val="24"/>
        </w:rPr>
        <w:t xml:space="preserve">576 </w:t>
      </w:r>
      <w:r w:rsidR="00B66D2B" w:rsidRPr="0076016E">
        <w:rPr>
          <w:rFonts w:asciiTheme="majorHAnsi" w:hAnsiTheme="majorHAnsi"/>
          <w:sz w:val="24"/>
          <w:szCs w:val="24"/>
        </w:rPr>
        <w:t>randomly chosen data for train</w:t>
      </w:r>
      <w:r w:rsidR="0017065B" w:rsidRPr="0076016E">
        <w:rPr>
          <w:rFonts w:asciiTheme="majorHAnsi" w:hAnsiTheme="majorHAnsi"/>
          <w:sz w:val="24"/>
          <w:szCs w:val="24"/>
        </w:rPr>
        <w:t>i</w:t>
      </w:r>
      <w:r w:rsidR="00B66D2B" w:rsidRPr="0076016E">
        <w:rPr>
          <w:rFonts w:asciiTheme="majorHAnsi" w:hAnsiTheme="majorHAnsi"/>
          <w:sz w:val="24"/>
          <w:szCs w:val="24"/>
        </w:rPr>
        <w:t>ng and 192 for testing</w:t>
      </w:r>
      <w:r w:rsidR="000967E1" w:rsidRPr="0076016E">
        <w:rPr>
          <w:rFonts w:asciiTheme="majorHAnsi" w:hAnsiTheme="majorHAnsi"/>
          <w:sz w:val="24"/>
          <w:szCs w:val="24"/>
        </w:rPr>
        <w:t>. They reached an accuracy of 76%</w:t>
      </w:r>
      <w:r w:rsidR="006E1C20" w:rsidRPr="0076016E">
        <w:rPr>
          <w:rFonts w:asciiTheme="majorHAnsi" w:hAnsiTheme="majorHAnsi"/>
          <w:sz w:val="24"/>
          <w:szCs w:val="24"/>
        </w:rPr>
        <w:t xml:space="preserve"> and they argued that “</w:t>
      </w:r>
      <w:r w:rsidR="005E5D66" w:rsidRPr="0076016E">
        <w:rPr>
          <w:rFonts w:asciiTheme="majorHAnsi" w:hAnsiTheme="majorHAnsi"/>
          <w:sz w:val="24"/>
          <w:szCs w:val="24"/>
        </w:rPr>
        <w:t>The neural</w:t>
      </w:r>
      <w:r w:rsidR="0017065B" w:rsidRPr="0076016E">
        <w:rPr>
          <w:rFonts w:asciiTheme="majorHAnsi" w:hAnsiTheme="majorHAnsi"/>
          <w:sz w:val="24"/>
          <w:szCs w:val="24"/>
        </w:rPr>
        <w:t xml:space="preserve"> </w:t>
      </w:r>
      <w:r w:rsidR="005E5D66" w:rsidRPr="0076016E">
        <w:rPr>
          <w:rFonts w:asciiTheme="majorHAnsi" w:hAnsiTheme="majorHAnsi"/>
          <w:sz w:val="24"/>
          <w:szCs w:val="24"/>
        </w:rPr>
        <w:t>network approach would provide strong results when the sample size is small</w:t>
      </w:r>
      <w:r w:rsidR="00BF4BF5" w:rsidRPr="0076016E">
        <w:rPr>
          <w:rFonts w:asciiTheme="majorHAnsi" w:hAnsiTheme="majorHAnsi"/>
          <w:sz w:val="24"/>
          <w:szCs w:val="24"/>
        </w:rPr>
        <w:t>,</w:t>
      </w:r>
      <w:r w:rsidR="0017065B" w:rsidRPr="0076016E">
        <w:rPr>
          <w:rFonts w:asciiTheme="majorHAnsi" w:hAnsiTheme="majorHAnsi"/>
          <w:sz w:val="24"/>
          <w:szCs w:val="24"/>
        </w:rPr>
        <w:t xml:space="preserve"> </w:t>
      </w:r>
      <w:r w:rsidR="00BF4BF5" w:rsidRPr="0076016E">
        <w:rPr>
          <w:rFonts w:asciiTheme="majorHAnsi" w:hAnsiTheme="majorHAnsi"/>
          <w:sz w:val="24"/>
          <w:szCs w:val="24"/>
        </w:rPr>
        <w:t>the form of underlying functional relationship is not known and the underlying functional relationships invol</w:t>
      </w:r>
      <w:r w:rsidR="00A21EA2" w:rsidRPr="0076016E">
        <w:rPr>
          <w:rFonts w:asciiTheme="majorHAnsi" w:hAnsiTheme="majorHAnsi"/>
          <w:sz w:val="24"/>
          <w:szCs w:val="24"/>
        </w:rPr>
        <w:t>ve complex interactions and intercorrelations among a number of variables</w:t>
      </w:r>
      <w:r w:rsidR="006E1C20" w:rsidRPr="0076016E">
        <w:rPr>
          <w:rFonts w:asciiTheme="majorHAnsi" w:hAnsiTheme="majorHAnsi"/>
          <w:sz w:val="24"/>
          <w:szCs w:val="24"/>
        </w:rPr>
        <w:t>”</w:t>
      </w:r>
      <w:r w:rsidR="0017065B" w:rsidRPr="0076016E">
        <w:rPr>
          <w:rFonts w:asciiTheme="majorHAnsi" w:hAnsiTheme="majorHAnsi"/>
          <w:sz w:val="24"/>
          <w:szCs w:val="24"/>
        </w:rPr>
        <w:t xml:space="preserve"> </w:t>
      </w:r>
      <w:r w:rsidR="004708D1" w:rsidRPr="0076016E">
        <w:rPr>
          <w:rFonts w:asciiTheme="majorHAnsi" w:hAnsiTheme="majorHAnsi"/>
          <w:sz w:val="24"/>
          <w:szCs w:val="24"/>
        </w:rPr>
        <w:t>[</w:t>
      </w:r>
      <w:r w:rsidR="006726D2">
        <w:rPr>
          <w:rFonts w:asciiTheme="majorHAnsi" w:hAnsiTheme="majorHAnsi"/>
          <w:sz w:val="24"/>
          <w:szCs w:val="24"/>
        </w:rPr>
        <w:t>5</w:t>
      </w:r>
      <w:r w:rsidR="0017065B" w:rsidRPr="0076016E">
        <w:rPr>
          <w:rFonts w:asciiTheme="majorHAnsi" w:hAnsiTheme="majorHAnsi"/>
          <w:sz w:val="24"/>
          <w:szCs w:val="24"/>
        </w:rPr>
        <w:t>]</w:t>
      </w:r>
      <w:r w:rsidR="00094608" w:rsidRPr="0076016E">
        <w:rPr>
          <w:rFonts w:asciiTheme="majorHAnsi" w:hAnsiTheme="majorHAnsi"/>
          <w:sz w:val="24"/>
          <w:szCs w:val="24"/>
        </w:rPr>
        <w:t xml:space="preserve">. On the other hand, </w:t>
      </w:r>
      <w:proofErr w:type="spellStart"/>
      <w:r w:rsidR="00EB5118" w:rsidRPr="0076016E">
        <w:rPr>
          <w:rFonts w:asciiTheme="majorHAnsi" w:hAnsiTheme="majorHAnsi"/>
          <w:sz w:val="24"/>
          <w:szCs w:val="24"/>
        </w:rPr>
        <w:t>Sa</w:t>
      </w:r>
      <w:r w:rsidR="00F81258" w:rsidRPr="0076016E">
        <w:rPr>
          <w:rFonts w:asciiTheme="majorHAnsi" w:hAnsiTheme="majorHAnsi"/>
          <w:sz w:val="24"/>
          <w:szCs w:val="24"/>
        </w:rPr>
        <w:t>h</w:t>
      </w:r>
      <w:r w:rsidR="00EB5118" w:rsidRPr="0076016E">
        <w:rPr>
          <w:rFonts w:asciiTheme="majorHAnsi" w:hAnsiTheme="majorHAnsi"/>
          <w:sz w:val="24"/>
          <w:szCs w:val="24"/>
        </w:rPr>
        <w:t>a</w:t>
      </w:r>
      <w:r w:rsidR="00F81258" w:rsidRPr="0076016E">
        <w:rPr>
          <w:rFonts w:asciiTheme="majorHAnsi" w:hAnsiTheme="majorHAnsi"/>
          <w:sz w:val="24"/>
          <w:szCs w:val="24"/>
        </w:rPr>
        <w:t>n</w:t>
      </w:r>
      <w:proofErr w:type="spellEnd"/>
      <w:r w:rsidR="00EB5118" w:rsidRPr="0076016E">
        <w:rPr>
          <w:rFonts w:asciiTheme="majorHAnsi" w:hAnsiTheme="majorHAnsi"/>
          <w:sz w:val="24"/>
          <w:szCs w:val="24"/>
        </w:rPr>
        <w:t xml:space="preserve"> and Al</w:t>
      </w:r>
      <w:r w:rsidR="00F81258" w:rsidRPr="0076016E">
        <w:rPr>
          <w:rFonts w:asciiTheme="majorHAnsi" w:hAnsiTheme="majorHAnsi"/>
          <w:sz w:val="24"/>
          <w:szCs w:val="24"/>
        </w:rPr>
        <w:t>,</w:t>
      </w:r>
      <w:r w:rsidR="00B76CB7" w:rsidRPr="0076016E">
        <w:rPr>
          <w:rFonts w:asciiTheme="majorHAnsi" w:hAnsiTheme="majorHAnsi"/>
          <w:sz w:val="24"/>
          <w:szCs w:val="24"/>
        </w:rPr>
        <w:t xml:space="preserve"> used Attribut</w:t>
      </w:r>
      <w:r w:rsidR="00184338" w:rsidRPr="0076016E">
        <w:rPr>
          <w:rFonts w:asciiTheme="majorHAnsi" w:hAnsiTheme="majorHAnsi"/>
          <w:sz w:val="24"/>
          <w:szCs w:val="24"/>
        </w:rPr>
        <w:t>e</w:t>
      </w:r>
      <w:r w:rsidR="00B76CB7" w:rsidRPr="0076016E">
        <w:rPr>
          <w:rFonts w:asciiTheme="majorHAnsi" w:hAnsiTheme="majorHAnsi"/>
          <w:sz w:val="24"/>
          <w:szCs w:val="24"/>
        </w:rPr>
        <w:t xml:space="preserve"> Weighted Artificial Immune System</w:t>
      </w:r>
      <w:r w:rsidR="00184338" w:rsidRPr="0076016E">
        <w:rPr>
          <w:rFonts w:asciiTheme="majorHAnsi" w:hAnsiTheme="majorHAnsi"/>
          <w:sz w:val="24"/>
          <w:szCs w:val="24"/>
        </w:rPr>
        <w:t xml:space="preserve"> with 10</w:t>
      </w:r>
      <w:r w:rsidR="00BE672C">
        <w:rPr>
          <w:rFonts w:asciiTheme="majorHAnsi" w:hAnsiTheme="majorHAnsi"/>
          <w:sz w:val="24"/>
          <w:szCs w:val="24"/>
        </w:rPr>
        <w:t>-</w:t>
      </w:r>
      <w:r w:rsidR="00184338" w:rsidRPr="0076016E">
        <w:rPr>
          <w:rFonts w:asciiTheme="majorHAnsi" w:hAnsiTheme="majorHAnsi"/>
          <w:sz w:val="24"/>
          <w:szCs w:val="24"/>
        </w:rPr>
        <w:t>fold cross validation method and obtained an accuracy of 75.9%</w:t>
      </w:r>
      <w:r w:rsidR="00621578" w:rsidRPr="0076016E">
        <w:rPr>
          <w:rFonts w:asciiTheme="majorHAnsi" w:hAnsiTheme="majorHAnsi"/>
          <w:sz w:val="24"/>
          <w:szCs w:val="24"/>
        </w:rPr>
        <w:t xml:space="preserve"> </w:t>
      </w:r>
      <w:r w:rsidR="006F4A70" w:rsidRPr="0076016E">
        <w:rPr>
          <w:rFonts w:asciiTheme="majorHAnsi" w:hAnsiTheme="majorHAnsi"/>
          <w:sz w:val="24"/>
          <w:szCs w:val="24"/>
        </w:rPr>
        <w:t>[</w:t>
      </w:r>
      <w:r w:rsidR="00BE42DC">
        <w:rPr>
          <w:rFonts w:asciiTheme="majorHAnsi" w:hAnsiTheme="majorHAnsi"/>
          <w:sz w:val="24"/>
          <w:szCs w:val="24"/>
        </w:rPr>
        <w:t>6</w:t>
      </w:r>
      <w:r w:rsidR="00621578" w:rsidRPr="0076016E">
        <w:rPr>
          <w:rFonts w:asciiTheme="majorHAnsi" w:hAnsiTheme="majorHAnsi"/>
          <w:sz w:val="24"/>
          <w:szCs w:val="24"/>
        </w:rPr>
        <w:t>]</w:t>
      </w:r>
      <w:r w:rsidR="0044087F" w:rsidRPr="0076016E">
        <w:rPr>
          <w:rFonts w:asciiTheme="majorHAnsi" w:hAnsiTheme="majorHAnsi"/>
          <w:sz w:val="24"/>
          <w:szCs w:val="24"/>
        </w:rPr>
        <w:t xml:space="preserve">. </w:t>
      </w:r>
      <w:r w:rsidR="00913B60" w:rsidRPr="0076016E">
        <w:rPr>
          <w:rFonts w:asciiTheme="majorHAnsi" w:hAnsiTheme="majorHAnsi"/>
          <w:sz w:val="24"/>
          <w:szCs w:val="24"/>
        </w:rPr>
        <w:t xml:space="preserve"> V. </w:t>
      </w:r>
      <w:proofErr w:type="spellStart"/>
      <w:r w:rsidR="00913B60" w:rsidRPr="0076016E">
        <w:rPr>
          <w:rFonts w:asciiTheme="majorHAnsi" w:hAnsiTheme="majorHAnsi"/>
          <w:sz w:val="24"/>
          <w:szCs w:val="24"/>
        </w:rPr>
        <w:t>Anuja</w:t>
      </w:r>
      <w:proofErr w:type="spellEnd"/>
      <w:r w:rsidR="00913B60" w:rsidRPr="0076016E">
        <w:rPr>
          <w:rFonts w:asciiTheme="majorHAnsi" w:hAnsiTheme="majorHAnsi"/>
          <w:sz w:val="24"/>
          <w:szCs w:val="24"/>
        </w:rPr>
        <w:t xml:space="preserve"> Kumari and Chitra </w:t>
      </w:r>
      <w:r w:rsidR="00510A5A" w:rsidRPr="0076016E">
        <w:rPr>
          <w:rFonts w:asciiTheme="majorHAnsi" w:hAnsiTheme="majorHAnsi"/>
          <w:sz w:val="24"/>
          <w:szCs w:val="24"/>
        </w:rPr>
        <w:t xml:space="preserve">used </w:t>
      </w:r>
      <w:r w:rsidR="007A4A91" w:rsidRPr="0076016E">
        <w:rPr>
          <w:rFonts w:asciiTheme="majorHAnsi" w:hAnsiTheme="majorHAnsi"/>
          <w:sz w:val="24"/>
          <w:szCs w:val="24"/>
        </w:rPr>
        <w:t>a 10 fold</w:t>
      </w:r>
      <w:r w:rsidR="00944282" w:rsidRPr="0076016E">
        <w:rPr>
          <w:rFonts w:asciiTheme="majorHAnsi" w:hAnsiTheme="majorHAnsi"/>
          <w:sz w:val="24"/>
          <w:szCs w:val="24"/>
        </w:rPr>
        <w:t>s</w:t>
      </w:r>
      <w:r w:rsidR="007A4A91" w:rsidRPr="0076016E">
        <w:rPr>
          <w:rFonts w:asciiTheme="majorHAnsi" w:hAnsiTheme="majorHAnsi"/>
          <w:sz w:val="24"/>
          <w:szCs w:val="24"/>
        </w:rPr>
        <w:t xml:space="preserve"> cross validation on the </w:t>
      </w:r>
      <w:r w:rsidR="00407799" w:rsidRPr="0076016E">
        <w:rPr>
          <w:rFonts w:asciiTheme="majorHAnsi" w:hAnsiTheme="majorHAnsi"/>
          <w:sz w:val="24"/>
          <w:szCs w:val="24"/>
        </w:rPr>
        <w:t>support vector machine with RBF kernel</w:t>
      </w:r>
      <w:r w:rsidR="00F216D4" w:rsidRPr="0076016E">
        <w:rPr>
          <w:rFonts w:asciiTheme="majorHAnsi" w:hAnsiTheme="majorHAnsi"/>
          <w:sz w:val="24"/>
          <w:szCs w:val="24"/>
        </w:rPr>
        <w:t xml:space="preserve"> algorithm</w:t>
      </w:r>
      <w:r w:rsidR="00421559" w:rsidRPr="0076016E">
        <w:rPr>
          <w:rFonts w:asciiTheme="majorHAnsi" w:hAnsiTheme="majorHAnsi"/>
          <w:sz w:val="24"/>
          <w:szCs w:val="24"/>
        </w:rPr>
        <w:t xml:space="preserve">. They used </w:t>
      </w:r>
      <w:r w:rsidR="00F43AFE" w:rsidRPr="0076016E">
        <w:rPr>
          <w:rFonts w:asciiTheme="majorHAnsi" w:hAnsiTheme="majorHAnsi"/>
          <w:sz w:val="24"/>
          <w:szCs w:val="24"/>
        </w:rPr>
        <w:t xml:space="preserve">200 training samples and 260 testing samples </w:t>
      </w:r>
      <w:r w:rsidR="008129B4" w:rsidRPr="0076016E">
        <w:rPr>
          <w:rFonts w:asciiTheme="majorHAnsi" w:hAnsiTheme="majorHAnsi"/>
          <w:sz w:val="24"/>
          <w:szCs w:val="24"/>
        </w:rPr>
        <w:t xml:space="preserve">got a 78% </w:t>
      </w:r>
      <w:r w:rsidR="00AA3A71" w:rsidRPr="0076016E">
        <w:rPr>
          <w:rFonts w:asciiTheme="majorHAnsi" w:hAnsiTheme="majorHAnsi"/>
          <w:sz w:val="24"/>
          <w:szCs w:val="24"/>
        </w:rPr>
        <w:t xml:space="preserve">accuracy </w:t>
      </w:r>
      <w:r w:rsidR="00401568">
        <w:rPr>
          <w:rFonts w:asciiTheme="majorHAnsi" w:hAnsiTheme="majorHAnsi"/>
          <w:sz w:val="24"/>
          <w:szCs w:val="24"/>
        </w:rPr>
        <w:t>[7</w:t>
      </w:r>
      <w:r w:rsidR="00AA3A71" w:rsidRPr="0076016E">
        <w:rPr>
          <w:rFonts w:asciiTheme="majorHAnsi" w:hAnsiTheme="majorHAnsi"/>
          <w:sz w:val="24"/>
          <w:szCs w:val="24"/>
        </w:rPr>
        <w:t>]</w:t>
      </w:r>
      <w:r w:rsidR="00510515" w:rsidRPr="0076016E">
        <w:rPr>
          <w:rFonts w:asciiTheme="majorHAnsi" w:hAnsiTheme="majorHAnsi"/>
          <w:sz w:val="24"/>
          <w:szCs w:val="24"/>
        </w:rPr>
        <w:t>.</w:t>
      </w:r>
    </w:p>
    <w:p w14:paraId="24186AC0" w14:textId="57C419CC" w:rsidR="0059626B" w:rsidRPr="0076016E" w:rsidRDefault="0059626B" w:rsidP="00DB7C57">
      <w:pPr>
        <w:jc w:val="both"/>
        <w:rPr>
          <w:rFonts w:asciiTheme="majorHAnsi" w:hAnsiTheme="majorHAnsi"/>
          <w:sz w:val="24"/>
          <w:szCs w:val="24"/>
        </w:rPr>
      </w:pPr>
    </w:p>
    <w:p w14:paraId="191E7CFB" w14:textId="08489D09" w:rsidR="0059626B" w:rsidRPr="0076016E" w:rsidRDefault="0059626B" w:rsidP="00DB7C57">
      <w:pPr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This paper is organized as follows: Section 2 </w:t>
      </w:r>
      <w:r w:rsidR="00720C1F" w:rsidRPr="0076016E">
        <w:rPr>
          <w:rFonts w:asciiTheme="majorHAnsi" w:hAnsiTheme="majorHAnsi"/>
          <w:sz w:val="24"/>
          <w:szCs w:val="24"/>
        </w:rPr>
        <w:t xml:space="preserve">reviews some basic concepts on logistic regression, </w:t>
      </w:r>
      <w:r w:rsidR="005B506B" w:rsidRPr="0076016E">
        <w:rPr>
          <w:rFonts w:asciiTheme="majorHAnsi" w:hAnsiTheme="majorHAnsi"/>
          <w:sz w:val="24"/>
          <w:szCs w:val="24"/>
        </w:rPr>
        <w:t>support vector machines</w:t>
      </w:r>
      <w:r w:rsidR="00720C1F" w:rsidRPr="0076016E">
        <w:rPr>
          <w:rFonts w:asciiTheme="majorHAnsi" w:hAnsiTheme="majorHAnsi"/>
          <w:sz w:val="24"/>
          <w:szCs w:val="24"/>
        </w:rPr>
        <w:t>, random forest classifier and neural networks, Section 3</w:t>
      </w:r>
      <w:r w:rsidR="001B0F40" w:rsidRPr="0076016E">
        <w:rPr>
          <w:rFonts w:asciiTheme="majorHAnsi" w:hAnsiTheme="majorHAnsi"/>
          <w:sz w:val="24"/>
          <w:szCs w:val="24"/>
        </w:rPr>
        <w:t xml:space="preserve"> describes</w:t>
      </w:r>
      <w:r w:rsidR="00B54E79" w:rsidRPr="0076016E">
        <w:rPr>
          <w:rFonts w:asciiTheme="majorHAnsi" w:hAnsiTheme="majorHAnsi"/>
          <w:sz w:val="24"/>
          <w:szCs w:val="24"/>
        </w:rPr>
        <w:t xml:space="preserve"> the </w:t>
      </w:r>
      <w:r w:rsidR="00B54E79" w:rsidRPr="0076016E">
        <w:rPr>
          <w:rFonts w:asciiTheme="majorHAnsi" w:hAnsiTheme="majorHAnsi"/>
          <w:sz w:val="24"/>
          <w:szCs w:val="24"/>
        </w:rPr>
        <w:lastRenderedPageBreak/>
        <w:t>database</w:t>
      </w:r>
      <w:r w:rsidR="005074A8" w:rsidRPr="0076016E">
        <w:rPr>
          <w:rFonts w:asciiTheme="majorHAnsi" w:hAnsiTheme="majorHAnsi"/>
          <w:sz w:val="24"/>
          <w:szCs w:val="24"/>
        </w:rPr>
        <w:t xml:space="preserve"> and describes</w:t>
      </w:r>
      <w:r w:rsidR="005A7D19" w:rsidRPr="0076016E">
        <w:rPr>
          <w:rFonts w:asciiTheme="majorHAnsi" w:hAnsiTheme="majorHAnsi"/>
          <w:sz w:val="24"/>
          <w:szCs w:val="24"/>
        </w:rPr>
        <w:t xml:space="preserve"> how </w:t>
      </w:r>
      <w:r w:rsidR="001B0F40" w:rsidRPr="0076016E">
        <w:rPr>
          <w:rFonts w:asciiTheme="majorHAnsi" w:hAnsiTheme="majorHAnsi"/>
          <w:sz w:val="24"/>
          <w:szCs w:val="24"/>
        </w:rPr>
        <w:t>the training,</w:t>
      </w:r>
      <w:r w:rsidR="0041052A" w:rsidRPr="0076016E">
        <w:rPr>
          <w:rFonts w:asciiTheme="majorHAnsi" w:hAnsiTheme="majorHAnsi"/>
          <w:sz w:val="24"/>
          <w:szCs w:val="24"/>
        </w:rPr>
        <w:t xml:space="preserve"> </w:t>
      </w:r>
      <w:r w:rsidR="00471800" w:rsidRPr="0076016E">
        <w:rPr>
          <w:rFonts w:asciiTheme="majorHAnsi" w:hAnsiTheme="majorHAnsi"/>
          <w:sz w:val="24"/>
          <w:szCs w:val="24"/>
        </w:rPr>
        <w:t>validation and</w:t>
      </w:r>
      <w:r w:rsidR="0041052A" w:rsidRPr="0076016E">
        <w:rPr>
          <w:rFonts w:asciiTheme="majorHAnsi" w:hAnsiTheme="majorHAnsi"/>
          <w:sz w:val="24"/>
          <w:szCs w:val="24"/>
        </w:rPr>
        <w:t xml:space="preserve"> </w:t>
      </w:r>
      <w:r w:rsidR="001B0F40" w:rsidRPr="0076016E">
        <w:rPr>
          <w:rFonts w:asciiTheme="majorHAnsi" w:hAnsiTheme="majorHAnsi"/>
          <w:sz w:val="24"/>
          <w:szCs w:val="24"/>
        </w:rPr>
        <w:t>per</w:t>
      </w:r>
      <w:r w:rsidR="005A7D19" w:rsidRPr="0076016E">
        <w:rPr>
          <w:rFonts w:asciiTheme="majorHAnsi" w:hAnsiTheme="majorHAnsi"/>
          <w:sz w:val="24"/>
          <w:szCs w:val="24"/>
        </w:rPr>
        <w:t>f</w:t>
      </w:r>
      <w:r w:rsidR="001B0F40" w:rsidRPr="0076016E">
        <w:rPr>
          <w:rFonts w:asciiTheme="majorHAnsi" w:hAnsiTheme="majorHAnsi"/>
          <w:sz w:val="24"/>
          <w:szCs w:val="24"/>
        </w:rPr>
        <w:t>o</w:t>
      </w:r>
      <w:r w:rsidR="005A7D19" w:rsidRPr="0076016E">
        <w:rPr>
          <w:rFonts w:asciiTheme="majorHAnsi" w:hAnsiTheme="majorHAnsi"/>
          <w:sz w:val="24"/>
          <w:szCs w:val="24"/>
        </w:rPr>
        <w:t>r</w:t>
      </w:r>
      <w:r w:rsidR="001B0F40" w:rsidRPr="0076016E">
        <w:rPr>
          <w:rFonts w:asciiTheme="majorHAnsi" w:hAnsiTheme="majorHAnsi"/>
          <w:sz w:val="24"/>
          <w:szCs w:val="24"/>
        </w:rPr>
        <w:t>mance evaluation</w:t>
      </w:r>
      <w:r w:rsidR="005A7D19" w:rsidRPr="0076016E">
        <w:rPr>
          <w:rFonts w:asciiTheme="majorHAnsi" w:hAnsiTheme="majorHAnsi"/>
          <w:sz w:val="24"/>
          <w:szCs w:val="24"/>
        </w:rPr>
        <w:t xml:space="preserve"> for the 5 algorithms were undertaken</w:t>
      </w:r>
      <w:r w:rsidR="00E22009" w:rsidRPr="0076016E">
        <w:rPr>
          <w:rFonts w:asciiTheme="majorHAnsi" w:hAnsiTheme="majorHAnsi"/>
          <w:sz w:val="24"/>
          <w:szCs w:val="24"/>
        </w:rPr>
        <w:t>. Th</w:t>
      </w:r>
      <w:r w:rsidR="00674708" w:rsidRPr="0076016E">
        <w:rPr>
          <w:rFonts w:asciiTheme="majorHAnsi" w:hAnsiTheme="majorHAnsi"/>
          <w:sz w:val="24"/>
          <w:szCs w:val="24"/>
        </w:rPr>
        <w:t>e</w:t>
      </w:r>
      <w:r w:rsidR="00E22009" w:rsidRPr="0076016E">
        <w:rPr>
          <w:rFonts w:asciiTheme="majorHAnsi" w:hAnsiTheme="majorHAnsi"/>
          <w:sz w:val="24"/>
          <w:szCs w:val="24"/>
        </w:rPr>
        <w:t xml:space="preserve"> experimental re</w:t>
      </w:r>
      <w:r w:rsidR="0080784F" w:rsidRPr="0076016E">
        <w:rPr>
          <w:rFonts w:asciiTheme="majorHAnsi" w:hAnsiTheme="majorHAnsi"/>
          <w:sz w:val="24"/>
          <w:szCs w:val="24"/>
        </w:rPr>
        <w:t>sults are given in section 4. Finally</w:t>
      </w:r>
      <w:r w:rsidR="00157B8B" w:rsidRPr="0076016E">
        <w:rPr>
          <w:rFonts w:asciiTheme="majorHAnsi" w:hAnsiTheme="majorHAnsi"/>
          <w:sz w:val="24"/>
          <w:szCs w:val="24"/>
        </w:rPr>
        <w:t>,</w:t>
      </w:r>
      <w:r w:rsidR="0080784F" w:rsidRPr="0076016E">
        <w:rPr>
          <w:rFonts w:asciiTheme="majorHAnsi" w:hAnsiTheme="majorHAnsi"/>
          <w:sz w:val="24"/>
          <w:szCs w:val="24"/>
        </w:rPr>
        <w:t xml:space="preserve"> section 5 concludes the paper</w:t>
      </w:r>
    </w:p>
    <w:p w14:paraId="651509E7" w14:textId="7329CC57" w:rsidR="007A619C" w:rsidRPr="0076016E" w:rsidRDefault="007A619C" w:rsidP="00DB7C57">
      <w:pPr>
        <w:jc w:val="both"/>
        <w:rPr>
          <w:rFonts w:asciiTheme="majorHAnsi" w:hAnsiTheme="majorHAnsi"/>
          <w:sz w:val="24"/>
          <w:szCs w:val="24"/>
        </w:rPr>
      </w:pPr>
    </w:p>
    <w:p w14:paraId="25911540" w14:textId="0CE1070F" w:rsidR="007A619C" w:rsidRPr="0076016E" w:rsidRDefault="007A619C" w:rsidP="00DB7C57">
      <w:pPr>
        <w:jc w:val="both"/>
        <w:rPr>
          <w:rFonts w:asciiTheme="majorHAnsi" w:hAnsiTheme="majorHAnsi"/>
          <w:b/>
          <w:sz w:val="28"/>
          <w:szCs w:val="28"/>
        </w:rPr>
      </w:pPr>
      <w:r w:rsidRPr="00ED228F">
        <w:rPr>
          <w:rFonts w:asciiTheme="majorHAnsi" w:hAnsiTheme="majorHAnsi"/>
          <w:b/>
          <w:sz w:val="28"/>
          <w:szCs w:val="28"/>
        </w:rPr>
        <w:t xml:space="preserve">Section 2: </w:t>
      </w:r>
      <w:r w:rsidR="00674708" w:rsidRPr="00ED228F">
        <w:rPr>
          <w:rFonts w:asciiTheme="majorHAnsi" w:hAnsiTheme="majorHAnsi"/>
          <w:b/>
          <w:sz w:val="28"/>
          <w:szCs w:val="28"/>
        </w:rPr>
        <w:t xml:space="preserve">Brief review of </w:t>
      </w:r>
      <w:r w:rsidR="00D80889" w:rsidRPr="00ED228F">
        <w:rPr>
          <w:rFonts w:asciiTheme="majorHAnsi" w:hAnsiTheme="majorHAnsi"/>
          <w:b/>
          <w:sz w:val="28"/>
          <w:szCs w:val="28"/>
        </w:rPr>
        <w:t>Proposed Algorithms</w:t>
      </w:r>
    </w:p>
    <w:p w14:paraId="2FD8705D" w14:textId="77777777" w:rsidR="00166230" w:rsidRPr="00ED228F" w:rsidRDefault="00166230" w:rsidP="00DB7C57">
      <w:pPr>
        <w:jc w:val="both"/>
        <w:rPr>
          <w:rFonts w:asciiTheme="majorHAnsi" w:hAnsiTheme="majorHAnsi"/>
          <w:b/>
          <w:sz w:val="28"/>
          <w:szCs w:val="28"/>
        </w:rPr>
      </w:pPr>
    </w:p>
    <w:p w14:paraId="52A81841" w14:textId="77777777" w:rsidR="00CF0919" w:rsidRPr="0076016E" w:rsidRDefault="005860BE" w:rsidP="00CF091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b/>
          <w:sz w:val="24"/>
          <w:szCs w:val="24"/>
        </w:rPr>
        <w:t>Logi</w:t>
      </w:r>
      <w:r w:rsidR="0091285F" w:rsidRPr="00ED228F">
        <w:rPr>
          <w:rFonts w:asciiTheme="majorHAnsi" w:hAnsiTheme="majorHAnsi"/>
          <w:b/>
          <w:sz w:val="24"/>
          <w:szCs w:val="24"/>
        </w:rPr>
        <w:t>stic regression</w:t>
      </w:r>
      <w:r w:rsidR="0057748A" w:rsidRPr="00ED228F">
        <w:rPr>
          <w:rFonts w:asciiTheme="majorHAnsi" w:hAnsiTheme="majorHAnsi"/>
          <w:b/>
          <w:sz w:val="24"/>
          <w:szCs w:val="24"/>
        </w:rPr>
        <w:t>:</w:t>
      </w:r>
      <w:r w:rsidR="0091285F" w:rsidRPr="0076016E">
        <w:rPr>
          <w:rFonts w:asciiTheme="majorHAnsi" w:hAnsiTheme="majorHAnsi"/>
          <w:sz w:val="24"/>
          <w:szCs w:val="24"/>
        </w:rPr>
        <w:t xml:space="preserve"> </w:t>
      </w:r>
    </w:p>
    <w:p w14:paraId="54B99417" w14:textId="783CE19C" w:rsidR="003F0418" w:rsidRPr="00ED228F" w:rsidRDefault="00C60091" w:rsidP="00ED228F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sz w:val="24"/>
          <w:szCs w:val="24"/>
        </w:rPr>
        <w:t>This</w:t>
      </w:r>
      <w:r w:rsidRPr="00ED228F">
        <w:rPr>
          <w:rFonts w:asciiTheme="majorHAnsi" w:hAnsiTheme="majorHAnsi"/>
          <w:b/>
          <w:sz w:val="24"/>
          <w:szCs w:val="24"/>
        </w:rPr>
        <w:t xml:space="preserve"> </w:t>
      </w:r>
      <w:r w:rsidR="0091285F" w:rsidRPr="00ED228F">
        <w:rPr>
          <w:rFonts w:asciiTheme="majorHAnsi" w:hAnsiTheme="majorHAnsi"/>
          <w:sz w:val="24"/>
          <w:szCs w:val="24"/>
        </w:rPr>
        <w:t>is a probabilistic and statistical classifier used to</w:t>
      </w:r>
      <w:r w:rsidR="002C0C79" w:rsidRPr="00ED228F">
        <w:rPr>
          <w:rFonts w:asciiTheme="majorHAnsi" w:hAnsiTheme="majorHAnsi"/>
          <w:sz w:val="24"/>
          <w:szCs w:val="24"/>
        </w:rPr>
        <w:t xml:space="preserve"> describe data and</w:t>
      </w:r>
      <w:r w:rsidR="007E7076" w:rsidRPr="00ED228F">
        <w:rPr>
          <w:rFonts w:asciiTheme="majorHAnsi" w:hAnsiTheme="majorHAnsi"/>
          <w:sz w:val="24"/>
          <w:szCs w:val="24"/>
        </w:rPr>
        <w:t xml:space="preserve"> </w:t>
      </w:r>
      <w:r w:rsidR="00A812E1" w:rsidRPr="00ED228F">
        <w:rPr>
          <w:rFonts w:asciiTheme="majorHAnsi" w:hAnsiTheme="majorHAnsi"/>
          <w:sz w:val="24"/>
          <w:szCs w:val="24"/>
        </w:rPr>
        <w:t xml:space="preserve">explain the relationship between one dependent binary </w:t>
      </w:r>
      <w:r w:rsidR="003D6825" w:rsidRPr="00ED228F">
        <w:rPr>
          <w:rFonts w:asciiTheme="majorHAnsi" w:hAnsiTheme="majorHAnsi"/>
          <w:sz w:val="24"/>
          <w:szCs w:val="24"/>
        </w:rPr>
        <w:t xml:space="preserve">variable and one or more nominal, ordinal, interval </w:t>
      </w:r>
      <w:r w:rsidR="00B4750D" w:rsidRPr="00ED228F">
        <w:rPr>
          <w:rFonts w:asciiTheme="majorHAnsi" w:hAnsiTheme="majorHAnsi"/>
          <w:sz w:val="24"/>
          <w:szCs w:val="24"/>
        </w:rPr>
        <w:t>independent variables. I</w:t>
      </w:r>
      <w:r w:rsidR="00295305" w:rsidRPr="00ED228F">
        <w:rPr>
          <w:rFonts w:asciiTheme="majorHAnsi" w:hAnsiTheme="majorHAnsi"/>
          <w:sz w:val="24"/>
          <w:szCs w:val="24"/>
        </w:rPr>
        <w:t>t</w:t>
      </w:r>
      <w:r w:rsidR="00B4750D" w:rsidRPr="00ED228F">
        <w:rPr>
          <w:rFonts w:asciiTheme="majorHAnsi" w:hAnsiTheme="majorHAnsi"/>
          <w:sz w:val="24"/>
          <w:szCs w:val="24"/>
        </w:rPr>
        <w:t xml:space="preserve"> helps</w:t>
      </w:r>
      <w:r w:rsidR="0091285F" w:rsidRPr="00ED228F">
        <w:rPr>
          <w:rFonts w:asciiTheme="majorHAnsi" w:hAnsiTheme="majorHAnsi"/>
          <w:sz w:val="24"/>
          <w:szCs w:val="24"/>
        </w:rPr>
        <w:t xml:space="preserve"> predict the outcome of a categorical variable based on one or more predictor variable</w:t>
      </w:r>
      <w:r w:rsidR="00954322" w:rsidRPr="00ED228F">
        <w:rPr>
          <w:rFonts w:asciiTheme="majorHAnsi" w:hAnsiTheme="majorHAnsi"/>
          <w:sz w:val="24"/>
          <w:szCs w:val="24"/>
        </w:rPr>
        <w:t xml:space="preserve">. </w:t>
      </w:r>
    </w:p>
    <w:p w14:paraId="29AA342C" w14:textId="3892043E" w:rsidR="00D80889" w:rsidRPr="0076016E" w:rsidRDefault="00D55E29" w:rsidP="00ED228F">
      <w:pPr>
        <w:ind w:firstLine="72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Logistic regression is defined as </w:t>
      </w:r>
    </w:p>
    <w:p w14:paraId="79A9B980" w14:textId="5BC20033" w:rsidR="00002605" w:rsidRPr="0076016E" w:rsidRDefault="00D55E29" w:rsidP="00DB7C57">
      <w:pPr>
        <w:ind w:left="1440" w:firstLine="720"/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22B7F33" wp14:editId="0A2F6ECA">
            <wp:extent cx="3333750" cy="466725"/>
            <wp:effectExtent l="0" t="0" r="0" b="9525"/>
            <wp:docPr id="1" name="Picture 1" descr="http://www.statisticssolutions.com/wp-content/uploads/2010/01/log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solutions.com/wp-content/uploads/2010/01/log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88A2" w14:textId="77777777" w:rsidR="00EF5287" w:rsidRPr="0076016E" w:rsidRDefault="00EF5287" w:rsidP="00DB7C57">
      <w:pPr>
        <w:ind w:left="1440" w:firstLine="720"/>
        <w:jc w:val="both"/>
        <w:rPr>
          <w:rFonts w:asciiTheme="majorHAnsi" w:hAnsiTheme="majorHAnsi"/>
          <w:sz w:val="24"/>
          <w:szCs w:val="24"/>
        </w:rPr>
      </w:pPr>
    </w:p>
    <w:p w14:paraId="6D3A62A4" w14:textId="21B98260" w:rsidR="00D55E29" w:rsidRPr="00ED228F" w:rsidRDefault="00002605" w:rsidP="00DB7C57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D228F">
        <w:rPr>
          <w:rFonts w:asciiTheme="majorHAnsi" w:hAnsiTheme="majorHAnsi"/>
          <w:b/>
          <w:sz w:val="24"/>
          <w:szCs w:val="24"/>
        </w:rPr>
        <w:t>Support Vector machines</w:t>
      </w:r>
      <w:r w:rsidR="0057748A" w:rsidRPr="00ED228F">
        <w:rPr>
          <w:rFonts w:asciiTheme="majorHAnsi" w:hAnsiTheme="majorHAnsi"/>
          <w:b/>
          <w:sz w:val="24"/>
          <w:szCs w:val="24"/>
        </w:rPr>
        <w:t>:</w:t>
      </w:r>
    </w:p>
    <w:p w14:paraId="640021E0" w14:textId="5F8F1327" w:rsidR="00282849" w:rsidRPr="0076016E" w:rsidRDefault="00AD428A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SVM</w:t>
      </w:r>
      <w:r w:rsidR="00BF0040" w:rsidRPr="0076016E">
        <w:rPr>
          <w:rFonts w:asciiTheme="majorHAnsi" w:hAnsiTheme="majorHAnsi"/>
          <w:sz w:val="24"/>
          <w:szCs w:val="24"/>
        </w:rPr>
        <w:t xml:space="preserve">s are among </w:t>
      </w:r>
      <w:r w:rsidR="008225D6" w:rsidRPr="0076016E">
        <w:rPr>
          <w:rFonts w:asciiTheme="majorHAnsi" w:hAnsiTheme="majorHAnsi"/>
          <w:sz w:val="24"/>
          <w:szCs w:val="24"/>
        </w:rPr>
        <w:t xml:space="preserve">the best “off-the-shelf” supervised learning </w:t>
      </w:r>
      <w:proofErr w:type="gramStart"/>
      <w:r w:rsidR="00A250F8" w:rsidRPr="0076016E">
        <w:rPr>
          <w:rFonts w:asciiTheme="majorHAnsi" w:hAnsiTheme="majorHAnsi"/>
          <w:sz w:val="24"/>
          <w:szCs w:val="24"/>
        </w:rPr>
        <w:t>algorithm</w:t>
      </w:r>
      <w:r w:rsidR="00E22E9D">
        <w:rPr>
          <w:rFonts w:asciiTheme="majorHAnsi" w:hAnsiTheme="majorHAnsi"/>
          <w:sz w:val="24"/>
          <w:szCs w:val="24"/>
        </w:rPr>
        <w:t>[</w:t>
      </w:r>
      <w:proofErr w:type="gramEnd"/>
      <w:r w:rsidR="00E22E9D">
        <w:rPr>
          <w:rStyle w:val="Hyperlink"/>
          <w:rFonts w:asciiTheme="majorHAnsi" w:hAnsiTheme="majorHAnsi"/>
          <w:sz w:val="24"/>
          <w:szCs w:val="24"/>
          <w:u w:val="none"/>
        </w:rPr>
        <w:t>8</w:t>
      </w:r>
      <w:r w:rsidR="00A250F8" w:rsidRPr="0076016E">
        <w:rPr>
          <w:rFonts w:asciiTheme="majorHAnsi" w:hAnsiTheme="majorHAnsi"/>
          <w:sz w:val="24"/>
          <w:szCs w:val="24"/>
        </w:rPr>
        <w:t>]</w:t>
      </w:r>
      <w:r w:rsidR="00AE7859" w:rsidRPr="0076016E">
        <w:rPr>
          <w:rFonts w:asciiTheme="majorHAnsi" w:hAnsiTheme="majorHAnsi"/>
          <w:sz w:val="24"/>
          <w:szCs w:val="24"/>
        </w:rPr>
        <w:t>. SVMs</w:t>
      </w:r>
      <w:r w:rsidRPr="0076016E">
        <w:rPr>
          <w:rFonts w:asciiTheme="majorHAnsi" w:hAnsiTheme="majorHAnsi"/>
          <w:sz w:val="24"/>
          <w:szCs w:val="24"/>
        </w:rPr>
        <w:t xml:space="preserve"> </w:t>
      </w:r>
      <w:r w:rsidR="00A83637" w:rsidRPr="0076016E">
        <w:rPr>
          <w:rFonts w:asciiTheme="majorHAnsi" w:hAnsiTheme="majorHAnsi"/>
          <w:sz w:val="24"/>
          <w:szCs w:val="24"/>
        </w:rPr>
        <w:t>are a set of supervised learnin</w:t>
      </w:r>
      <w:r w:rsidR="00DE17C9" w:rsidRPr="0076016E">
        <w:rPr>
          <w:rFonts w:asciiTheme="majorHAnsi" w:hAnsiTheme="majorHAnsi"/>
          <w:sz w:val="24"/>
          <w:szCs w:val="24"/>
        </w:rPr>
        <w:t>g</w:t>
      </w:r>
      <w:r w:rsidR="00A83637" w:rsidRPr="0076016E">
        <w:rPr>
          <w:rFonts w:asciiTheme="majorHAnsi" w:hAnsiTheme="majorHAnsi"/>
          <w:sz w:val="24"/>
          <w:szCs w:val="24"/>
        </w:rPr>
        <w:t xml:space="preserve"> methods used for classification, regression and outlier detection</w:t>
      </w:r>
      <w:r w:rsidR="008D71C1" w:rsidRPr="0076016E">
        <w:rPr>
          <w:rFonts w:asciiTheme="majorHAnsi" w:hAnsiTheme="majorHAnsi"/>
          <w:sz w:val="24"/>
          <w:szCs w:val="24"/>
        </w:rPr>
        <w:t>. They have the advantage that they are effective in high dimension</w:t>
      </w:r>
      <w:r w:rsidR="00F761CE" w:rsidRPr="0076016E">
        <w:rPr>
          <w:rFonts w:asciiTheme="majorHAnsi" w:hAnsiTheme="majorHAnsi"/>
          <w:sz w:val="24"/>
          <w:szCs w:val="24"/>
        </w:rPr>
        <w:t>al spaces, even in cases where the number of dimension are gre</w:t>
      </w:r>
      <w:r w:rsidR="00DE17C9" w:rsidRPr="0076016E">
        <w:rPr>
          <w:rFonts w:asciiTheme="majorHAnsi" w:hAnsiTheme="majorHAnsi"/>
          <w:sz w:val="24"/>
          <w:szCs w:val="24"/>
        </w:rPr>
        <w:t>a</w:t>
      </w:r>
      <w:r w:rsidR="00F761CE" w:rsidRPr="0076016E">
        <w:rPr>
          <w:rFonts w:asciiTheme="majorHAnsi" w:hAnsiTheme="majorHAnsi"/>
          <w:sz w:val="24"/>
          <w:szCs w:val="24"/>
        </w:rPr>
        <w:t>ter than the number of samples.</w:t>
      </w:r>
      <w:r w:rsidR="00B64B8C" w:rsidRPr="0076016E">
        <w:rPr>
          <w:rFonts w:asciiTheme="majorHAnsi" w:hAnsiTheme="majorHAnsi"/>
          <w:sz w:val="24"/>
          <w:szCs w:val="24"/>
        </w:rPr>
        <w:t xml:space="preserve"> The following</w:t>
      </w:r>
      <w:r w:rsidR="006F3C35" w:rsidRPr="0076016E">
        <w:rPr>
          <w:rFonts w:asciiTheme="majorHAnsi" w:hAnsiTheme="majorHAnsi"/>
          <w:sz w:val="24"/>
          <w:szCs w:val="24"/>
        </w:rPr>
        <w:t xml:space="preserve"> implementations of the </w:t>
      </w:r>
      <w:r w:rsidR="00DE17C9" w:rsidRPr="0076016E">
        <w:rPr>
          <w:rFonts w:asciiTheme="majorHAnsi" w:hAnsiTheme="majorHAnsi"/>
          <w:sz w:val="24"/>
          <w:szCs w:val="24"/>
        </w:rPr>
        <w:t>support vector classifiers were used in this paper:</w:t>
      </w:r>
    </w:p>
    <w:p w14:paraId="35615BF3" w14:textId="77777777" w:rsidR="00CF0919" w:rsidRPr="0076016E" w:rsidRDefault="00CF0919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10ECE458" w14:textId="08DF9992" w:rsidR="00CE3DA9" w:rsidRPr="00ED228F" w:rsidRDefault="00CE3DA9" w:rsidP="00DB7C57">
      <w:pPr>
        <w:pStyle w:val="ListParagraph"/>
        <w:numPr>
          <w:ilvl w:val="0"/>
          <w:numId w:val="2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</w:rPr>
      </w:pPr>
      <w:r w:rsidRPr="00ED228F">
        <w:rPr>
          <w:rFonts w:asciiTheme="majorHAnsi" w:hAnsiTheme="majorHAnsi"/>
          <w:i/>
          <w:sz w:val="24"/>
          <w:szCs w:val="24"/>
        </w:rPr>
        <w:t>Linear:</w:t>
      </w:r>
    </w:p>
    <w:p w14:paraId="16574091" w14:textId="731151C4" w:rsidR="00CE3DA9" w:rsidRPr="0076016E" w:rsidRDefault="00AD6BA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Linear support vector machine means a linear kernel was used </w:t>
      </w:r>
      <w:r w:rsidR="00472FEB" w:rsidRPr="0076016E">
        <w:rPr>
          <w:rFonts w:asciiTheme="majorHAnsi" w:hAnsiTheme="majorHAnsi"/>
          <w:sz w:val="24"/>
          <w:szCs w:val="24"/>
        </w:rPr>
        <w:t>in the support vector machine model</w:t>
      </w:r>
      <w:r w:rsidR="00425AED" w:rsidRPr="0076016E">
        <w:rPr>
          <w:rFonts w:asciiTheme="majorHAnsi" w:hAnsiTheme="majorHAnsi"/>
          <w:sz w:val="24"/>
          <w:szCs w:val="24"/>
        </w:rPr>
        <w:t xml:space="preserve">. </w:t>
      </w:r>
    </w:p>
    <w:p w14:paraId="7A7AB9E5" w14:textId="77777777" w:rsidR="00CF0919" w:rsidRPr="0076016E" w:rsidRDefault="00CF0919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316735C3" w14:textId="0B7D5BFD" w:rsidR="00CE3DA9" w:rsidRPr="00ED228F" w:rsidRDefault="00CE3DA9" w:rsidP="00DB7C57">
      <w:pPr>
        <w:pStyle w:val="ListParagraph"/>
        <w:numPr>
          <w:ilvl w:val="0"/>
          <w:numId w:val="2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</w:rPr>
      </w:pPr>
      <w:r w:rsidRPr="00ED228F">
        <w:rPr>
          <w:rFonts w:asciiTheme="majorHAnsi" w:hAnsiTheme="majorHAnsi"/>
          <w:i/>
          <w:sz w:val="24"/>
          <w:szCs w:val="24"/>
        </w:rPr>
        <w:t>With RBF Kernel</w:t>
      </w:r>
      <w:r w:rsidR="002B6961" w:rsidRPr="00ED228F">
        <w:rPr>
          <w:rFonts w:asciiTheme="majorHAnsi" w:hAnsiTheme="majorHAnsi"/>
          <w:i/>
          <w:sz w:val="24"/>
          <w:szCs w:val="24"/>
        </w:rPr>
        <w:t>:</w:t>
      </w:r>
    </w:p>
    <w:p w14:paraId="5109F632" w14:textId="021C1F4D" w:rsidR="00F42293" w:rsidRPr="0076016E" w:rsidRDefault="005D012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The RBF kernel is the m</w:t>
      </w:r>
      <w:r w:rsidR="00D20A76" w:rsidRPr="0076016E">
        <w:rPr>
          <w:rFonts w:asciiTheme="majorHAnsi" w:hAnsiTheme="majorHAnsi"/>
          <w:sz w:val="24"/>
          <w:szCs w:val="24"/>
        </w:rPr>
        <w:t>o</w:t>
      </w:r>
      <w:r w:rsidRPr="0076016E">
        <w:rPr>
          <w:rFonts w:asciiTheme="majorHAnsi" w:hAnsiTheme="majorHAnsi"/>
          <w:sz w:val="24"/>
          <w:szCs w:val="24"/>
        </w:rPr>
        <w:t xml:space="preserve">st popular choice of kernel </w:t>
      </w:r>
      <w:r w:rsidR="00661601" w:rsidRPr="0076016E">
        <w:rPr>
          <w:rFonts w:asciiTheme="majorHAnsi" w:hAnsiTheme="majorHAnsi"/>
          <w:sz w:val="24"/>
          <w:szCs w:val="24"/>
        </w:rPr>
        <w:t xml:space="preserve">types used in support vector machines mainly because of their localized </w:t>
      </w:r>
      <w:r w:rsidR="009464DA" w:rsidRPr="0076016E">
        <w:rPr>
          <w:rFonts w:asciiTheme="majorHAnsi" w:hAnsiTheme="majorHAnsi"/>
          <w:sz w:val="24"/>
          <w:szCs w:val="24"/>
        </w:rPr>
        <w:t xml:space="preserve">and </w:t>
      </w:r>
      <w:r w:rsidR="00661601" w:rsidRPr="0076016E">
        <w:rPr>
          <w:rFonts w:asciiTheme="majorHAnsi" w:hAnsiTheme="majorHAnsi"/>
          <w:sz w:val="24"/>
          <w:szCs w:val="24"/>
        </w:rPr>
        <w:t>finit</w:t>
      </w:r>
      <w:r w:rsidR="009464DA" w:rsidRPr="0076016E">
        <w:rPr>
          <w:rFonts w:asciiTheme="majorHAnsi" w:hAnsiTheme="majorHAnsi"/>
          <w:sz w:val="24"/>
          <w:szCs w:val="24"/>
        </w:rPr>
        <w:t>e</w:t>
      </w:r>
      <w:r w:rsidR="00661601" w:rsidRPr="0076016E">
        <w:rPr>
          <w:rFonts w:asciiTheme="majorHAnsi" w:hAnsiTheme="majorHAnsi"/>
          <w:sz w:val="24"/>
          <w:szCs w:val="24"/>
        </w:rPr>
        <w:t xml:space="preserve"> responses across the entire range of the real x-axis</w:t>
      </w:r>
      <w:r w:rsidR="00F14E35">
        <w:rPr>
          <w:rFonts w:asciiTheme="majorHAnsi" w:hAnsiTheme="majorHAnsi"/>
          <w:sz w:val="24"/>
          <w:szCs w:val="24"/>
        </w:rPr>
        <w:t xml:space="preserve"> </w:t>
      </w:r>
      <w:r w:rsidR="007130BF" w:rsidRPr="0076016E">
        <w:rPr>
          <w:rFonts w:asciiTheme="majorHAnsi" w:hAnsiTheme="majorHAnsi"/>
          <w:sz w:val="24"/>
          <w:szCs w:val="24"/>
        </w:rPr>
        <w:t>[</w:t>
      </w:r>
      <w:r w:rsidR="00E22E9D">
        <w:rPr>
          <w:rFonts w:asciiTheme="majorHAnsi" w:hAnsiTheme="majorHAnsi"/>
          <w:sz w:val="24"/>
          <w:szCs w:val="24"/>
        </w:rPr>
        <w:t>9</w:t>
      </w:r>
      <w:r w:rsidR="007130BF" w:rsidRPr="0076016E">
        <w:rPr>
          <w:rFonts w:asciiTheme="majorHAnsi" w:hAnsiTheme="majorHAnsi"/>
          <w:sz w:val="24"/>
          <w:szCs w:val="24"/>
        </w:rPr>
        <w:t>]</w:t>
      </w:r>
      <w:r w:rsidR="00BA601B" w:rsidRPr="0076016E">
        <w:rPr>
          <w:rFonts w:asciiTheme="majorHAnsi" w:hAnsiTheme="majorHAnsi"/>
          <w:sz w:val="24"/>
          <w:szCs w:val="24"/>
        </w:rPr>
        <w:t xml:space="preserve">. </w:t>
      </w:r>
      <w:r w:rsidR="00087F7F" w:rsidRPr="0076016E">
        <w:rPr>
          <w:rFonts w:asciiTheme="majorHAnsi" w:hAnsiTheme="majorHAnsi"/>
          <w:sz w:val="24"/>
          <w:szCs w:val="24"/>
        </w:rPr>
        <w:t xml:space="preserve"> </w:t>
      </w:r>
      <w:r w:rsidR="00216ABD" w:rsidRPr="0076016E">
        <w:rPr>
          <w:rFonts w:asciiTheme="majorHAnsi" w:hAnsiTheme="majorHAnsi"/>
          <w:sz w:val="24"/>
          <w:szCs w:val="24"/>
        </w:rPr>
        <w:t xml:space="preserve">The output of the kernel is dependent on the Euclidean distance between </w:t>
      </w:r>
      <w:proofErr w:type="spellStart"/>
      <w:r w:rsidR="00A82687" w:rsidRPr="0076016E">
        <w:rPr>
          <w:rFonts w:asciiTheme="majorHAnsi" w:hAnsiTheme="majorHAnsi"/>
          <w:sz w:val="24"/>
          <w:szCs w:val="24"/>
        </w:rPr>
        <w:t>x</w:t>
      </w:r>
      <w:r w:rsidR="00A82687" w:rsidRPr="0076016E">
        <w:rPr>
          <w:rFonts w:asciiTheme="majorHAnsi" w:hAnsiTheme="majorHAnsi"/>
          <w:sz w:val="24"/>
          <w:szCs w:val="24"/>
          <w:vertAlign w:val="subscript"/>
        </w:rPr>
        <w:t>j</w:t>
      </w:r>
      <w:proofErr w:type="spellEnd"/>
      <w:r w:rsidR="00A82687" w:rsidRPr="0076016E">
        <w:rPr>
          <w:rFonts w:asciiTheme="majorHAnsi" w:hAnsiTheme="majorHAnsi"/>
          <w:sz w:val="24"/>
          <w:szCs w:val="24"/>
        </w:rPr>
        <w:t xml:space="preserve"> and x</w:t>
      </w:r>
      <w:r w:rsidR="00A82687" w:rsidRPr="0076016E">
        <w:rPr>
          <w:rFonts w:asciiTheme="majorHAnsi" w:hAnsiTheme="majorHAnsi"/>
          <w:sz w:val="24"/>
          <w:szCs w:val="24"/>
          <w:vertAlign w:val="subscript"/>
        </w:rPr>
        <w:t>i</w:t>
      </w:r>
      <w:r w:rsidR="00217885" w:rsidRPr="0076016E">
        <w:rPr>
          <w:rFonts w:asciiTheme="majorHAnsi" w:hAnsiTheme="majorHAnsi"/>
          <w:sz w:val="24"/>
          <w:szCs w:val="24"/>
        </w:rPr>
        <w:t xml:space="preserve">, one of which will be considered as the </w:t>
      </w:r>
      <w:r w:rsidR="008641E8" w:rsidRPr="0076016E">
        <w:rPr>
          <w:rFonts w:asciiTheme="majorHAnsi" w:hAnsiTheme="majorHAnsi"/>
          <w:sz w:val="24"/>
          <w:szCs w:val="24"/>
        </w:rPr>
        <w:t>support vector and the other as the testing data point.</w:t>
      </w:r>
    </w:p>
    <w:p w14:paraId="3BC38656" w14:textId="5705774B" w:rsidR="00CC5791" w:rsidRPr="0076016E" w:rsidRDefault="00CC5791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07BE6139" w14:textId="1E0766A1" w:rsidR="00CC5791" w:rsidRPr="00ED228F" w:rsidRDefault="00CC5791" w:rsidP="00DB7C57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D228F">
        <w:rPr>
          <w:rFonts w:asciiTheme="majorHAnsi" w:hAnsiTheme="majorHAnsi"/>
          <w:b/>
          <w:sz w:val="24"/>
          <w:szCs w:val="24"/>
        </w:rPr>
        <w:t>Random Forest Classifier:</w:t>
      </w:r>
    </w:p>
    <w:p w14:paraId="27F6143C" w14:textId="69666A2A" w:rsidR="00E669CF" w:rsidRPr="0076016E" w:rsidRDefault="00B94780" w:rsidP="00015D14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lastRenderedPageBreak/>
        <w:t xml:space="preserve">A random forest is a meta estimator that fits </w:t>
      </w:r>
      <w:bookmarkStart w:id="0" w:name="_GoBack"/>
      <w:r w:rsidR="00F14E35" w:rsidRPr="0076016E">
        <w:rPr>
          <w:rFonts w:asciiTheme="majorHAnsi" w:hAnsiTheme="majorHAnsi"/>
          <w:sz w:val="24"/>
          <w:szCs w:val="24"/>
        </w:rPr>
        <w:t>a few</w:t>
      </w:r>
      <w:bookmarkEnd w:id="0"/>
      <w:r w:rsidRPr="0076016E">
        <w:rPr>
          <w:rFonts w:asciiTheme="majorHAnsi" w:hAnsiTheme="majorHAnsi"/>
          <w:sz w:val="24"/>
          <w:szCs w:val="24"/>
        </w:rPr>
        <w:t xml:space="preserve"> decision tre</w:t>
      </w:r>
      <w:r w:rsidR="00D91E0B" w:rsidRPr="0076016E">
        <w:rPr>
          <w:rFonts w:asciiTheme="majorHAnsi" w:hAnsiTheme="majorHAnsi"/>
          <w:sz w:val="24"/>
          <w:szCs w:val="24"/>
        </w:rPr>
        <w:t>e</w:t>
      </w:r>
      <w:r w:rsidR="00A653CA" w:rsidRPr="0076016E">
        <w:rPr>
          <w:rFonts w:asciiTheme="majorHAnsi" w:hAnsiTheme="majorHAnsi"/>
          <w:sz w:val="24"/>
          <w:szCs w:val="24"/>
        </w:rPr>
        <w:t>s</w:t>
      </w:r>
      <w:r w:rsidRPr="0076016E">
        <w:rPr>
          <w:rFonts w:asciiTheme="majorHAnsi" w:hAnsiTheme="majorHAnsi"/>
          <w:sz w:val="24"/>
          <w:szCs w:val="24"/>
        </w:rPr>
        <w:t xml:space="preserve"> classifier</w:t>
      </w:r>
      <w:r w:rsidR="00A653CA" w:rsidRPr="0076016E">
        <w:rPr>
          <w:rFonts w:asciiTheme="majorHAnsi" w:hAnsiTheme="majorHAnsi"/>
          <w:sz w:val="24"/>
          <w:szCs w:val="24"/>
        </w:rPr>
        <w:t xml:space="preserve">s </w:t>
      </w:r>
      <w:r w:rsidRPr="0076016E">
        <w:rPr>
          <w:rFonts w:asciiTheme="majorHAnsi" w:hAnsiTheme="majorHAnsi"/>
          <w:sz w:val="24"/>
          <w:szCs w:val="24"/>
        </w:rPr>
        <w:t xml:space="preserve">on various sub-samples </w:t>
      </w:r>
      <w:r w:rsidR="006B5BBF" w:rsidRPr="0076016E">
        <w:rPr>
          <w:rFonts w:asciiTheme="majorHAnsi" w:hAnsiTheme="majorHAnsi"/>
          <w:sz w:val="24"/>
          <w:szCs w:val="24"/>
        </w:rPr>
        <w:t xml:space="preserve">of the dataset and </w:t>
      </w:r>
      <w:r w:rsidR="00B249EB" w:rsidRPr="0076016E">
        <w:rPr>
          <w:rFonts w:asciiTheme="majorHAnsi" w:hAnsiTheme="majorHAnsi"/>
          <w:sz w:val="24"/>
          <w:szCs w:val="24"/>
        </w:rPr>
        <w:t>makes a prediction by averaging the predictions of each component trees</w:t>
      </w:r>
      <w:r w:rsidR="00C9592A" w:rsidRPr="0076016E">
        <w:rPr>
          <w:rFonts w:asciiTheme="majorHAnsi" w:hAnsiTheme="majorHAnsi"/>
          <w:sz w:val="24"/>
          <w:szCs w:val="24"/>
        </w:rPr>
        <w:t>, t</w:t>
      </w:r>
      <w:r w:rsidR="006B5BBF" w:rsidRPr="0076016E">
        <w:rPr>
          <w:rFonts w:asciiTheme="majorHAnsi" w:hAnsiTheme="majorHAnsi"/>
          <w:sz w:val="24"/>
          <w:szCs w:val="24"/>
        </w:rPr>
        <w:t xml:space="preserve">o improve the predictive accuracy </w:t>
      </w:r>
      <w:r w:rsidR="007F51FB" w:rsidRPr="0076016E">
        <w:rPr>
          <w:rFonts w:asciiTheme="majorHAnsi" w:hAnsiTheme="majorHAnsi"/>
          <w:sz w:val="24"/>
          <w:szCs w:val="24"/>
        </w:rPr>
        <w:t>an</w:t>
      </w:r>
      <w:r w:rsidR="006B5BBF" w:rsidRPr="0076016E">
        <w:rPr>
          <w:rFonts w:asciiTheme="majorHAnsi" w:hAnsiTheme="majorHAnsi"/>
          <w:sz w:val="24"/>
          <w:szCs w:val="24"/>
        </w:rPr>
        <w:t>d control overfitting</w:t>
      </w:r>
      <w:r w:rsidR="007F51FB" w:rsidRPr="0076016E">
        <w:rPr>
          <w:rFonts w:asciiTheme="majorHAnsi" w:hAnsiTheme="majorHAnsi"/>
          <w:sz w:val="24"/>
          <w:szCs w:val="24"/>
        </w:rPr>
        <w:t>.</w:t>
      </w:r>
    </w:p>
    <w:p w14:paraId="423D4136" w14:textId="77777777" w:rsidR="00015D14" w:rsidRPr="00ED228F" w:rsidRDefault="00015D14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6D7D0FCA" w14:textId="398BCB0D" w:rsidR="00CC5791" w:rsidRPr="00ED228F" w:rsidRDefault="009A2780" w:rsidP="00DB7C57">
      <w:pPr>
        <w:pStyle w:val="ListParagraph"/>
        <w:numPr>
          <w:ilvl w:val="0"/>
          <w:numId w:val="1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D228F">
        <w:rPr>
          <w:rFonts w:asciiTheme="majorHAnsi" w:hAnsiTheme="majorHAnsi"/>
          <w:b/>
          <w:sz w:val="24"/>
          <w:szCs w:val="24"/>
        </w:rPr>
        <w:t xml:space="preserve">Deep learning </w:t>
      </w:r>
      <w:r w:rsidR="00CC5791" w:rsidRPr="00ED228F">
        <w:rPr>
          <w:rFonts w:asciiTheme="majorHAnsi" w:hAnsiTheme="majorHAnsi"/>
          <w:b/>
          <w:sz w:val="24"/>
          <w:szCs w:val="24"/>
        </w:rPr>
        <w:t>Neural Networks:</w:t>
      </w:r>
    </w:p>
    <w:p w14:paraId="42F97EAD" w14:textId="3835C3F9" w:rsidR="009A2780" w:rsidRPr="0076016E" w:rsidRDefault="00AE0292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The concept of </w:t>
      </w:r>
      <w:r w:rsidR="009A2780" w:rsidRPr="0076016E">
        <w:rPr>
          <w:rFonts w:asciiTheme="majorHAnsi" w:hAnsiTheme="majorHAnsi"/>
          <w:sz w:val="24"/>
          <w:szCs w:val="24"/>
        </w:rPr>
        <w:t xml:space="preserve">Deep learning </w:t>
      </w:r>
      <w:r w:rsidRPr="0076016E">
        <w:rPr>
          <w:rFonts w:asciiTheme="majorHAnsi" w:hAnsiTheme="majorHAnsi"/>
          <w:sz w:val="24"/>
          <w:szCs w:val="24"/>
        </w:rPr>
        <w:t>is a fas</w:t>
      </w:r>
      <w:r w:rsidR="002F5252" w:rsidRPr="0076016E">
        <w:rPr>
          <w:rFonts w:asciiTheme="majorHAnsi" w:hAnsiTheme="majorHAnsi"/>
          <w:sz w:val="24"/>
          <w:szCs w:val="24"/>
        </w:rPr>
        <w:t>t</w:t>
      </w:r>
      <w:r w:rsidR="0030695C" w:rsidRPr="0076016E">
        <w:rPr>
          <w:rFonts w:asciiTheme="majorHAnsi" w:hAnsiTheme="majorHAnsi"/>
          <w:sz w:val="24"/>
          <w:szCs w:val="24"/>
        </w:rPr>
        <w:t>-</w:t>
      </w:r>
      <w:r w:rsidRPr="0076016E">
        <w:rPr>
          <w:rFonts w:asciiTheme="majorHAnsi" w:hAnsiTheme="majorHAnsi"/>
          <w:sz w:val="24"/>
          <w:szCs w:val="24"/>
        </w:rPr>
        <w:t xml:space="preserve">growing </w:t>
      </w:r>
      <w:r w:rsidR="005C664E" w:rsidRPr="0076016E">
        <w:rPr>
          <w:rFonts w:asciiTheme="majorHAnsi" w:hAnsiTheme="majorHAnsi"/>
          <w:sz w:val="24"/>
          <w:szCs w:val="24"/>
        </w:rPr>
        <w:t>techniqu</w:t>
      </w:r>
      <w:r w:rsidR="0030695C" w:rsidRPr="0076016E">
        <w:rPr>
          <w:rFonts w:asciiTheme="majorHAnsi" w:hAnsiTheme="majorHAnsi"/>
          <w:sz w:val="24"/>
          <w:szCs w:val="24"/>
        </w:rPr>
        <w:t>e</w:t>
      </w:r>
      <w:r w:rsidR="005C664E" w:rsidRPr="0076016E">
        <w:rPr>
          <w:rFonts w:asciiTheme="majorHAnsi" w:hAnsiTheme="majorHAnsi"/>
          <w:sz w:val="24"/>
          <w:szCs w:val="24"/>
        </w:rPr>
        <w:t>, used in a range of diversified fields.</w:t>
      </w:r>
      <w:r w:rsidR="00D47A9D" w:rsidRPr="0076016E">
        <w:rPr>
          <w:rFonts w:asciiTheme="majorHAnsi" w:hAnsiTheme="majorHAnsi"/>
          <w:sz w:val="24"/>
          <w:szCs w:val="24"/>
        </w:rPr>
        <w:t xml:space="preserve"> In this </w:t>
      </w:r>
      <w:r w:rsidR="00631297" w:rsidRPr="0076016E">
        <w:rPr>
          <w:rFonts w:asciiTheme="majorHAnsi" w:hAnsiTheme="majorHAnsi"/>
          <w:sz w:val="24"/>
          <w:szCs w:val="24"/>
        </w:rPr>
        <w:t xml:space="preserve">paper, we </w:t>
      </w:r>
      <w:r w:rsidR="00070551" w:rsidRPr="0076016E">
        <w:rPr>
          <w:rFonts w:asciiTheme="majorHAnsi" w:hAnsiTheme="majorHAnsi"/>
          <w:sz w:val="24"/>
          <w:szCs w:val="24"/>
        </w:rPr>
        <w:t>u</w:t>
      </w:r>
      <w:r w:rsidR="00631297" w:rsidRPr="0076016E">
        <w:rPr>
          <w:rFonts w:asciiTheme="majorHAnsi" w:hAnsiTheme="majorHAnsi"/>
          <w:sz w:val="24"/>
          <w:szCs w:val="24"/>
        </w:rPr>
        <w:t>se a single layer</w:t>
      </w:r>
      <w:r w:rsidR="00070551" w:rsidRPr="0076016E">
        <w:rPr>
          <w:rFonts w:asciiTheme="majorHAnsi" w:hAnsiTheme="majorHAnsi"/>
          <w:sz w:val="24"/>
          <w:szCs w:val="24"/>
        </w:rPr>
        <w:t>ed neural net with stochastic gradient des</w:t>
      </w:r>
      <w:r w:rsidR="0030695C" w:rsidRPr="0076016E">
        <w:rPr>
          <w:rFonts w:asciiTheme="majorHAnsi" w:hAnsiTheme="majorHAnsi"/>
          <w:sz w:val="24"/>
          <w:szCs w:val="24"/>
        </w:rPr>
        <w:t>c</w:t>
      </w:r>
      <w:r w:rsidR="00070551" w:rsidRPr="0076016E">
        <w:rPr>
          <w:rFonts w:asciiTheme="majorHAnsi" w:hAnsiTheme="majorHAnsi"/>
          <w:sz w:val="24"/>
          <w:szCs w:val="24"/>
        </w:rPr>
        <w:t>ent as our optimizer</w:t>
      </w:r>
      <w:r w:rsidR="003E30F9" w:rsidRPr="0076016E">
        <w:rPr>
          <w:rFonts w:asciiTheme="majorHAnsi" w:hAnsiTheme="majorHAnsi"/>
          <w:sz w:val="24"/>
          <w:szCs w:val="24"/>
        </w:rPr>
        <w:t xml:space="preserve">, with a learning rate of 0.005. We train the neural network on </w:t>
      </w:r>
      <w:r w:rsidR="00E905F4" w:rsidRPr="0076016E">
        <w:rPr>
          <w:rFonts w:asciiTheme="majorHAnsi" w:hAnsiTheme="majorHAnsi"/>
          <w:sz w:val="24"/>
          <w:szCs w:val="24"/>
        </w:rPr>
        <w:t xml:space="preserve">429 </w:t>
      </w:r>
      <w:r w:rsidR="0030695C" w:rsidRPr="0076016E">
        <w:rPr>
          <w:rFonts w:asciiTheme="majorHAnsi" w:hAnsiTheme="majorHAnsi"/>
          <w:sz w:val="24"/>
          <w:szCs w:val="24"/>
        </w:rPr>
        <w:t>s</w:t>
      </w:r>
      <w:r w:rsidR="00E905F4" w:rsidRPr="0076016E">
        <w:rPr>
          <w:rFonts w:asciiTheme="majorHAnsi" w:hAnsiTheme="majorHAnsi"/>
          <w:sz w:val="24"/>
          <w:szCs w:val="24"/>
        </w:rPr>
        <w:t>amples and validate on 108 samples</w:t>
      </w:r>
      <w:r w:rsidR="008B752E" w:rsidRPr="0076016E">
        <w:rPr>
          <w:rFonts w:asciiTheme="majorHAnsi" w:hAnsiTheme="majorHAnsi"/>
          <w:sz w:val="24"/>
          <w:szCs w:val="24"/>
        </w:rPr>
        <w:t>, over 900 epochs</w:t>
      </w:r>
      <w:r w:rsidR="0030695C" w:rsidRPr="0076016E">
        <w:rPr>
          <w:rFonts w:asciiTheme="majorHAnsi" w:hAnsiTheme="majorHAnsi"/>
          <w:sz w:val="24"/>
          <w:szCs w:val="24"/>
        </w:rPr>
        <w:t xml:space="preserve"> </w:t>
      </w:r>
      <w:r w:rsidR="008B752E" w:rsidRPr="0076016E">
        <w:rPr>
          <w:rFonts w:asciiTheme="majorHAnsi" w:hAnsiTheme="majorHAnsi"/>
          <w:sz w:val="24"/>
          <w:szCs w:val="24"/>
        </w:rPr>
        <w:t>(</w:t>
      </w:r>
      <w:r w:rsidR="00666281" w:rsidRPr="0076016E">
        <w:rPr>
          <w:rFonts w:asciiTheme="majorHAnsi" w:hAnsiTheme="majorHAnsi"/>
          <w:sz w:val="24"/>
          <w:szCs w:val="24"/>
        </w:rPr>
        <w:t xml:space="preserve">an epoch is defined as </w:t>
      </w:r>
      <w:r w:rsidR="0030695C" w:rsidRPr="0076016E">
        <w:rPr>
          <w:rFonts w:asciiTheme="majorHAnsi" w:hAnsiTheme="majorHAnsi"/>
          <w:sz w:val="24"/>
          <w:szCs w:val="24"/>
        </w:rPr>
        <w:t>a single pass through all the training data)</w:t>
      </w:r>
      <w:r w:rsidR="002F5252" w:rsidRPr="0076016E">
        <w:rPr>
          <w:rFonts w:asciiTheme="majorHAnsi" w:hAnsiTheme="majorHAnsi"/>
          <w:sz w:val="24"/>
          <w:szCs w:val="24"/>
        </w:rPr>
        <w:t>.</w:t>
      </w:r>
    </w:p>
    <w:p w14:paraId="4E7B53AF" w14:textId="6C464DD1" w:rsidR="002F5252" w:rsidRPr="0076016E" w:rsidRDefault="002F5252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602444AF" w14:textId="01ABF6E3" w:rsidR="002F5252" w:rsidRPr="0076016E" w:rsidRDefault="002F5252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</w:rPr>
      </w:pPr>
      <w:r w:rsidRPr="00ED228F">
        <w:rPr>
          <w:rFonts w:asciiTheme="majorHAnsi" w:hAnsiTheme="majorHAnsi"/>
          <w:b/>
          <w:sz w:val="28"/>
          <w:szCs w:val="28"/>
        </w:rPr>
        <w:t>Section 3: Predictive studies using all 5 algorithms</w:t>
      </w:r>
    </w:p>
    <w:p w14:paraId="24996FE6" w14:textId="77777777" w:rsidR="00C60091" w:rsidRPr="00ED228F" w:rsidRDefault="00C60091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</w:rPr>
      </w:pPr>
    </w:p>
    <w:p w14:paraId="2F3D0B61" w14:textId="2D669EC7" w:rsidR="002F5252" w:rsidRPr="0076016E" w:rsidRDefault="005B4F0A" w:rsidP="00DB7C57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D228F">
        <w:rPr>
          <w:rFonts w:asciiTheme="majorHAnsi" w:hAnsiTheme="majorHAnsi"/>
          <w:b/>
          <w:sz w:val="24"/>
          <w:szCs w:val="24"/>
        </w:rPr>
        <w:t>Experimental setup:</w:t>
      </w:r>
    </w:p>
    <w:p w14:paraId="54E5F210" w14:textId="77777777" w:rsidR="00C60091" w:rsidRPr="00ED228F" w:rsidRDefault="00C60091" w:rsidP="00ED228F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</w:rPr>
      </w:pPr>
    </w:p>
    <w:p w14:paraId="1DC38830" w14:textId="16C12CE8" w:rsidR="00B00469" w:rsidRPr="0076016E" w:rsidRDefault="00B00469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The experiment was conducted </w:t>
      </w:r>
      <w:r w:rsidR="00131227" w:rsidRPr="0076016E">
        <w:rPr>
          <w:rFonts w:asciiTheme="majorHAnsi" w:hAnsiTheme="majorHAnsi"/>
          <w:sz w:val="24"/>
          <w:szCs w:val="24"/>
        </w:rPr>
        <w:t xml:space="preserve">on </w:t>
      </w:r>
      <w:proofErr w:type="spellStart"/>
      <w:r w:rsidR="00131227" w:rsidRPr="0076016E">
        <w:rPr>
          <w:rFonts w:asciiTheme="majorHAnsi" w:hAnsiTheme="majorHAnsi"/>
          <w:sz w:val="24"/>
          <w:szCs w:val="24"/>
        </w:rPr>
        <w:t>Jupyter</w:t>
      </w:r>
      <w:proofErr w:type="spellEnd"/>
      <w:r w:rsidR="00131227" w:rsidRPr="0076016E">
        <w:rPr>
          <w:rFonts w:asciiTheme="majorHAnsi" w:hAnsiTheme="majorHAnsi"/>
          <w:sz w:val="24"/>
          <w:szCs w:val="24"/>
        </w:rPr>
        <w:t xml:space="preserve"> Notebook</w:t>
      </w:r>
      <w:r w:rsidR="0015079A" w:rsidRPr="0076016E">
        <w:rPr>
          <w:rFonts w:asciiTheme="majorHAnsi" w:hAnsiTheme="majorHAnsi"/>
          <w:sz w:val="24"/>
          <w:szCs w:val="24"/>
        </w:rPr>
        <w:t>. T</w:t>
      </w:r>
      <w:r w:rsidR="00131227" w:rsidRPr="0076016E">
        <w:rPr>
          <w:rFonts w:asciiTheme="majorHAnsi" w:hAnsiTheme="majorHAnsi"/>
          <w:sz w:val="24"/>
          <w:szCs w:val="24"/>
        </w:rPr>
        <w:t>he datasets were downl</w:t>
      </w:r>
      <w:r w:rsidR="0015079A" w:rsidRPr="0076016E">
        <w:rPr>
          <w:rFonts w:asciiTheme="majorHAnsi" w:hAnsiTheme="majorHAnsi"/>
          <w:sz w:val="24"/>
          <w:szCs w:val="24"/>
        </w:rPr>
        <w:t>o</w:t>
      </w:r>
      <w:r w:rsidR="00131227" w:rsidRPr="0076016E">
        <w:rPr>
          <w:rFonts w:asciiTheme="majorHAnsi" w:hAnsiTheme="majorHAnsi"/>
          <w:sz w:val="24"/>
          <w:szCs w:val="24"/>
        </w:rPr>
        <w:t xml:space="preserve">aded from </w:t>
      </w:r>
      <w:r w:rsidR="00783F88" w:rsidRPr="0076016E">
        <w:rPr>
          <w:rFonts w:asciiTheme="majorHAnsi" w:hAnsiTheme="majorHAnsi"/>
          <w:sz w:val="24"/>
          <w:szCs w:val="24"/>
        </w:rPr>
        <w:t xml:space="preserve">the </w:t>
      </w:r>
      <w:r w:rsidR="00131227" w:rsidRPr="0076016E">
        <w:rPr>
          <w:rFonts w:asciiTheme="majorHAnsi" w:hAnsiTheme="majorHAnsi"/>
          <w:sz w:val="24"/>
          <w:szCs w:val="24"/>
        </w:rPr>
        <w:t>Kaggle</w:t>
      </w:r>
      <w:r w:rsidR="0015079A" w:rsidRPr="0076016E">
        <w:rPr>
          <w:rFonts w:asciiTheme="majorHAnsi" w:hAnsiTheme="majorHAnsi"/>
          <w:sz w:val="24"/>
          <w:szCs w:val="24"/>
        </w:rPr>
        <w:t xml:space="preserve"> Competition </w:t>
      </w:r>
      <w:proofErr w:type="gramStart"/>
      <w:r w:rsidR="0015079A" w:rsidRPr="0076016E">
        <w:rPr>
          <w:rFonts w:asciiTheme="majorHAnsi" w:hAnsiTheme="majorHAnsi"/>
          <w:sz w:val="24"/>
          <w:szCs w:val="24"/>
        </w:rPr>
        <w:t>interface,</w:t>
      </w:r>
      <w:r w:rsidR="00DA26FE" w:rsidRPr="0076016E">
        <w:rPr>
          <w:rFonts w:asciiTheme="majorHAnsi" w:hAnsiTheme="majorHAnsi"/>
          <w:sz w:val="24"/>
          <w:szCs w:val="24"/>
        </w:rPr>
        <w:t xml:space="preserve"> </w:t>
      </w:r>
      <w:r w:rsidR="0015079A" w:rsidRPr="0076016E">
        <w:rPr>
          <w:rFonts w:asciiTheme="majorHAnsi" w:hAnsiTheme="majorHAnsi"/>
          <w:sz w:val="24"/>
          <w:szCs w:val="24"/>
        </w:rPr>
        <w:t>and</w:t>
      </w:r>
      <w:proofErr w:type="gramEnd"/>
      <w:r w:rsidR="0015079A" w:rsidRPr="0076016E">
        <w:rPr>
          <w:rFonts w:asciiTheme="majorHAnsi" w:hAnsiTheme="majorHAnsi"/>
          <w:sz w:val="24"/>
          <w:szCs w:val="24"/>
        </w:rPr>
        <w:t xml:space="preserve"> stored as a </w:t>
      </w:r>
      <w:r w:rsidR="00822B2E" w:rsidRPr="0076016E">
        <w:rPr>
          <w:rFonts w:asciiTheme="majorHAnsi" w:hAnsiTheme="majorHAnsi"/>
          <w:sz w:val="24"/>
          <w:szCs w:val="24"/>
        </w:rPr>
        <w:t xml:space="preserve">.csv file. The dataset was directly read into </w:t>
      </w:r>
      <w:proofErr w:type="spellStart"/>
      <w:r w:rsidR="00822B2E" w:rsidRPr="0076016E">
        <w:rPr>
          <w:rFonts w:asciiTheme="majorHAnsi" w:hAnsiTheme="majorHAnsi"/>
          <w:sz w:val="24"/>
          <w:szCs w:val="24"/>
        </w:rPr>
        <w:t>Jupyter</w:t>
      </w:r>
      <w:proofErr w:type="spellEnd"/>
      <w:r w:rsidR="00822B2E" w:rsidRPr="0076016E">
        <w:rPr>
          <w:rFonts w:asciiTheme="majorHAnsi" w:hAnsiTheme="majorHAnsi"/>
          <w:sz w:val="24"/>
          <w:szCs w:val="24"/>
        </w:rPr>
        <w:t xml:space="preserve"> Notebook </w:t>
      </w:r>
      <w:r w:rsidR="002C6558" w:rsidRPr="0076016E">
        <w:rPr>
          <w:rFonts w:asciiTheme="majorHAnsi" w:hAnsiTheme="majorHAnsi"/>
          <w:sz w:val="24"/>
          <w:szCs w:val="24"/>
        </w:rPr>
        <w:t xml:space="preserve">using Pandas. The performance of all the algorithms is </w:t>
      </w:r>
      <w:r w:rsidR="00B16237" w:rsidRPr="0076016E">
        <w:rPr>
          <w:rFonts w:asciiTheme="majorHAnsi" w:hAnsiTheme="majorHAnsi"/>
          <w:sz w:val="24"/>
          <w:szCs w:val="24"/>
        </w:rPr>
        <w:t xml:space="preserve">evaluated using the </w:t>
      </w:r>
      <w:proofErr w:type="spellStart"/>
      <w:r w:rsidR="00B16237" w:rsidRPr="0076016E">
        <w:rPr>
          <w:rFonts w:asciiTheme="majorHAnsi" w:hAnsiTheme="majorHAnsi"/>
          <w:sz w:val="24"/>
          <w:szCs w:val="24"/>
        </w:rPr>
        <w:t>accuracy_score</w:t>
      </w:r>
      <w:proofErr w:type="spellEnd"/>
      <w:r w:rsidR="00B16237" w:rsidRPr="0076016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B16237" w:rsidRPr="0076016E">
        <w:rPr>
          <w:rFonts w:asciiTheme="majorHAnsi" w:hAnsiTheme="majorHAnsi"/>
          <w:sz w:val="24"/>
          <w:szCs w:val="24"/>
        </w:rPr>
        <w:t>roc_auc_score</w:t>
      </w:r>
      <w:proofErr w:type="spellEnd"/>
      <w:r w:rsidR="00B16237" w:rsidRPr="0076016E">
        <w:rPr>
          <w:rFonts w:asciiTheme="majorHAnsi" w:hAnsiTheme="majorHAnsi"/>
          <w:sz w:val="24"/>
          <w:szCs w:val="24"/>
        </w:rPr>
        <w:t xml:space="preserve"> from SKLEARN. </w:t>
      </w:r>
      <w:r w:rsidR="00A202DD" w:rsidRPr="0076016E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="00B16237" w:rsidRPr="0076016E">
        <w:rPr>
          <w:rFonts w:asciiTheme="majorHAnsi" w:hAnsiTheme="majorHAnsi"/>
          <w:sz w:val="24"/>
          <w:szCs w:val="24"/>
        </w:rPr>
        <w:t>ROC_curve</w:t>
      </w:r>
      <w:proofErr w:type="spellEnd"/>
      <w:r w:rsidR="00A202DD" w:rsidRPr="0076016E">
        <w:rPr>
          <w:rFonts w:asciiTheme="majorHAnsi" w:hAnsiTheme="majorHAnsi"/>
          <w:sz w:val="24"/>
          <w:szCs w:val="24"/>
        </w:rPr>
        <w:t xml:space="preserve"> </w:t>
      </w:r>
      <w:r w:rsidR="009B5B92" w:rsidRPr="0076016E">
        <w:rPr>
          <w:rFonts w:asciiTheme="majorHAnsi" w:hAnsiTheme="majorHAnsi"/>
          <w:sz w:val="24"/>
          <w:szCs w:val="24"/>
        </w:rPr>
        <w:t>(true positive rates verses false positive rates)</w:t>
      </w:r>
      <w:r w:rsidR="00B16237" w:rsidRPr="0076016E">
        <w:rPr>
          <w:rFonts w:asciiTheme="majorHAnsi" w:hAnsiTheme="majorHAnsi"/>
          <w:sz w:val="24"/>
          <w:szCs w:val="24"/>
        </w:rPr>
        <w:t xml:space="preserve"> </w:t>
      </w:r>
      <w:r w:rsidR="0038451A" w:rsidRPr="0076016E">
        <w:rPr>
          <w:rFonts w:asciiTheme="majorHAnsi" w:hAnsiTheme="majorHAnsi"/>
          <w:sz w:val="24"/>
          <w:szCs w:val="24"/>
        </w:rPr>
        <w:t>i</w:t>
      </w:r>
      <w:r w:rsidR="00B16237" w:rsidRPr="0076016E">
        <w:rPr>
          <w:rFonts w:asciiTheme="majorHAnsi" w:hAnsiTheme="majorHAnsi"/>
          <w:sz w:val="24"/>
          <w:szCs w:val="24"/>
        </w:rPr>
        <w:t xml:space="preserve">s also </w:t>
      </w:r>
      <w:proofErr w:type="gramStart"/>
      <w:r w:rsidR="00B16237" w:rsidRPr="0076016E">
        <w:rPr>
          <w:rFonts w:asciiTheme="majorHAnsi" w:hAnsiTheme="majorHAnsi"/>
          <w:sz w:val="24"/>
          <w:szCs w:val="24"/>
        </w:rPr>
        <w:t xml:space="preserve">plotted </w:t>
      </w:r>
      <w:r w:rsidR="009B5B92" w:rsidRPr="0076016E">
        <w:rPr>
          <w:rFonts w:asciiTheme="majorHAnsi" w:hAnsiTheme="majorHAnsi"/>
          <w:sz w:val="24"/>
          <w:szCs w:val="24"/>
        </w:rPr>
        <w:t xml:space="preserve"> for</w:t>
      </w:r>
      <w:proofErr w:type="gramEnd"/>
      <w:r w:rsidR="009B5B92" w:rsidRPr="0076016E">
        <w:rPr>
          <w:rFonts w:asciiTheme="majorHAnsi" w:hAnsiTheme="majorHAnsi"/>
          <w:sz w:val="24"/>
          <w:szCs w:val="24"/>
        </w:rPr>
        <w:t xml:space="preserve"> the different algorithms</w:t>
      </w:r>
      <w:r w:rsidR="00A202DD" w:rsidRPr="0076016E">
        <w:rPr>
          <w:rFonts w:asciiTheme="majorHAnsi" w:hAnsiTheme="majorHAnsi"/>
          <w:sz w:val="24"/>
          <w:szCs w:val="24"/>
        </w:rPr>
        <w:t>.</w:t>
      </w:r>
      <w:r w:rsidR="0015079A" w:rsidRPr="0076016E">
        <w:rPr>
          <w:rFonts w:asciiTheme="majorHAnsi" w:hAnsiTheme="majorHAnsi"/>
          <w:sz w:val="24"/>
          <w:szCs w:val="24"/>
        </w:rPr>
        <w:t xml:space="preserve"> </w:t>
      </w:r>
    </w:p>
    <w:p w14:paraId="42AB58D2" w14:textId="77777777" w:rsidR="00B86C8F" w:rsidRPr="0076016E" w:rsidRDefault="00B86C8F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443DD102" w14:textId="0EC0A6B3" w:rsidR="005B4F0A" w:rsidRPr="0076016E" w:rsidRDefault="005B4F0A" w:rsidP="00DB7C57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D228F">
        <w:rPr>
          <w:rFonts w:asciiTheme="majorHAnsi" w:hAnsiTheme="majorHAnsi"/>
          <w:b/>
          <w:sz w:val="24"/>
          <w:szCs w:val="24"/>
        </w:rPr>
        <w:t>Pima Diabetes dataset</w:t>
      </w:r>
      <w:r w:rsidR="00B86C8F" w:rsidRPr="0076016E">
        <w:rPr>
          <w:rFonts w:asciiTheme="majorHAnsi" w:hAnsiTheme="majorHAnsi"/>
          <w:b/>
          <w:sz w:val="24"/>
          <w:szCs w:val="24"/>
        </w:rPr>
        <w:t>:</w:t>
      </w:r>
    </w:p>
    <w:p w14:paraId="0FC7CEA9" w14:textId="77777777" w:rsidR="00B86C8F" w:rsidRPr="00ED228F" w:rsidRDefault="00B86C8F" w:rsidP="00ED228F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</w:rPr>
      </w:pPr>
    </w:p>
    <w:p w14:paraId="575CF072" w14:textId="14D21E9D" w:rsidR="00B018AE" w:rsidRPr="0076016E" w:rsidRDefault="00B018AE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The Pima diabetes dataset </w:t>
      </w:r>
      <w:r w:rsidR="000575DC" w:rsidRPr="0076016E">
        <w:rPr>
          <w:rFonts w:asciiTheme="majorHAnsi" w:hAnsiTheme="majorHAnsi"/>
          <w:sz w:val="24"/>
          <w:szCs w:val="24"/>
        </w:rPr>
        <w:t xml:space="preserve">is originally from the National Institute </w:t>
      </w:r>
      <w:r w:rsidR="00E22E9D">
        <w:rPr>
          <w:rFonts w:asciiTheme="majorHAnsi" w:hAnsiTheme="majorHAnsi"/>
          <w:sz w:val="24"/>
          <w:szCs w:val="24"/>
        </w:rPr>
        <w:t>o</w:t>
      </w:r>
      <w:r w:rsidR="000575DC" w:rsidRPr="0076016E">
        <w:rPr>
          <w:rFonts w:asciiTheme="majorHAnsi" w:hAnsiTheme="majorHAnsi"/>
          <w:sz w:val="24"/>
          <w:szCs w:val="24"/>
        </w:rPr>
        <w:t>f Diabetes and Digestive and Kidney Diseases</w:t>
      </w:r>
      <w:r w:rsidR="00E22E9D">
        <w:rPr>
          <w:rFonts w:asciiTheme="majorHAnsi" w:hAnsiTheme="majorHAnsi"/>
          <w:sz w:val="24"/>
          <w:szCs w:val="24"/>
        </w:rPr>
        <w:t xml:space="preserve"> </w:t>
      </w:r>
      <w:r w:rsidR="002A4C99" w:rsidRPr="0076016E">
        <w:rPr>
          <w:rFonts w:asciiTheme="majorHAnsi" w:hAnsiTheme="majorHAnsi"/>
          <w:sz w:val="24"/>
          <w:szCs w:val="24"/>
        </w:rPr>
        <w:t>(NIDDK)</w:t>
      </w:r>
      <w:r w:rsidR="000575DC" w:rsidRPr="0076016E">
        <w:rPr>
          <w:rFonts w:asciiTheme="majorHAnsi" w:hAnsiTheme="majorHAnsi"/>
          <w:sz w:val="24"/>
          <w:szCs w:val="24"/>
        </w:rPr>
        <w:t xml:space="preserve">. </w:t>
      </w:r>
      <w:r w:rsidR="001D2CC9" w:rsidRPr="0076016E">
        <w:rPr>
          <w:rFonts w:asciiTheme="majorHAnsi" w:hAnsiTheme="majorHAnsi"/>
          <w:sz w:val="24"/>
          <w:szCs w:val="24"/>
        </w:rPr>
        <w:t xml:space="preserve">It is a collection of </w:t>
      </w:r>
      <w:r w:rsidR="002A4C99" w:rsidRPr="0076016E">
        <w:rPr>
          <w:rFonts w:asciiTheme="majorHAnsi" w:hAnsiTheme="majorHAnsi"/>
          <w:sz w:val="24"/>
          <w:szCs w:val="24"/>
        </w:rPr>
        <w:t xml:space="preserve">8 </w:t>
      </w:r>
      <w:r w:rsidR="001D2CC9" w:rsidRPr="0076016E">
        <w:rPr>
          <w:rFonts w:asciiTheme="majorHAnsi" w:hAnsiTheme="majorHAnsi"/>
          <w:sz w:val="24"/>
          <w:szCs w:val="24"/>
        </w:rPr>
        <w:t xml:space="preserve">medical predictor </w:t>
      </w:r>
      <w:r w:rsidR="00571114" w:rsidRPr="0076016E">
        <w:rPr>
          <w:rFonts w:asciiTheme="majorHAnsi" w:hAnsiTheme="majorHAnsi"/>
          <w:sz w:val="24"/>
          <w:szCs w:val="24"/>
        </w:rPr>
        <w:t>variables and a target variable (Outcome)</w:t>
      </w:r>
      <w:r w:rsidR="006412C9" w:rsidRPr="0076016E">
        <w:rPr>
          <w:rFonts w:asciiTheme="majorHAnsi" w:hAnsiTheme="majorHAnsi"/>
          <w:sz w:val="24"/>
          <w:szCs w:val="24"/>
        </w:rPr>
        <w:t xml:space="preserve">, recorded from 768 female </w:t>
      </w:r>
      <w:r w:rsidR="0063258F" w:rsidRPr="0076016E">
        <w:rPr>
          <w:rFonts w:asciiTheme="majorHAnsi" w:hAnsiTheme="majorHAnsi"/>
          <w:sz w:val="24"/>
          <w:szCs w:val="24"/>
        </w:rPr>
        <w:t xml:space="preserve">patients at least 21 years </w:t>
      </w:r>
      <w:r w:rsidR="002A4C99" w:rsidRPr="0076016E">
        <w:rPr>
          <w:rFonts w:asciiTheme="majorHAnsi" w:hAnsiTheme="majorHAnsi"/>
          <w:sz w:val="24"/>
          <w:szCs w:val="24"/>
        </w:rPr>
        <w:t xml:space="preserve">of age </w:t>
      </w:r>
      <w:proofErr w:type="gramStart"/>
      <w:r w:rsidR="002A4C99" w:rsidRPr="0076016E">
        <w:rPr>
          <w:rFonts w:asciiTheme="majorHAnsi" w:hAnsiTheme="majorHAnsi"/>
          <w:sz w:val="24"/>
          <w:szCs w:val="24"/>
        </w:rPr>
        <w:t xml:space="preserve">and </w:t>
      </w:r>
      <w:r w:rsidR="0063258F" w:rsidRPr="0076016E">
        <w:rPr>
          <w:rFonts w:asciiTheme="majorHAnsi" w:hAnsiTheme="majorHAnsi"/>
          <w:sz w:val="24"/>
          <w:szCs w:val="24"/>
        </w:rPr>
        <w:t xml:space="preserve"> of</w:t>
      </w:r>
      <w:proofErr w:type="gramEnd"/>
      <w:r w:rsidR="0063258F" w:rsidRPr="0076016E">
        <w:rPr>
          <w:rFonts w:asciiTheme="majorHAnsi" w:hAnsiTheme="majorHAnsi"/>
          <w:sz w:val="24"/>
          <w:szCs w:val="24"/>
        </w:rPr>
        <w:t xml:space="preserve"> Pima Indian descent.</w:t>
      </w:r>
      <w:r w:rsidR="003370C9" w:rsidRPr="0076016E">
        <w:rPr>
          <w:rFonts w:asciiTheme="majorHAnsi" w:hAnsiTheme="majorHAnsi"/>
          <w:sz w:val="24"/>
          <w:szCs w:val="24"/>
        </w:rPr>
        <w:t xml:space="preserve"> The target </w:t>
      </w:r>
      <w:proofErr w:type="gramStart"/>
      <w:r w:rsidR="003370C9" w:rsidRPr="0076016E">
        <w:rPr>
          <w:rFonts w:asciiTheme="majorHAnsi" w:hAnsiTheme="majorHAnsi"/>
          <w:sz w:val="24"/>
          <w:szCs w:val="24"/>
        </w:rPr>
        <w:t>variable(</w:t>
      </w:r>
      <w:proofErr w:type="gramEnd"/>
      <w:r w:rsidR="003370C9" w:rsidRPr="0076016E">
        <w:rPr>
          <w:rFonts w:asciiTheme="majorHAnsi" w:hAnsiTheme="majorHAnsi"/>
          <w:sz w:val="24"/>
          <w:szCs w:val="24"/>
        </w:rPr>
        <w:t>Outcome) takes variable 0</w:t>
      </w:r>
      <w:r w:rsidR="0069503C" w:rsidRPr="0076016E">
        <w:rPr>
          <w:rFonts w:asciiTheme="majorHAnsi" w:hAnsiTheme="majorHAnsi"/>
          <w:sz w:val="24"/>
          <w:szCs w:val="24"/>
        </w:rPr>
        <w:t>- for non</w:t>
      </w:r>
      <w:r w:rsidR="008A164F" w:rsidRPr="0076016E">
        <w:rPr>
          <w:rFonts w:asciiTheme="majorHAnsi" w:hAnsiTheme="majorHAnsi"/>
          <w:sz w:val="24"/>
          <w:szCs w:val="24"/>
        </w:rPr>
        <w:t>-</w:t>
      </w:r>
      <w:r w:rsidR="0069503C" w:rsidRPr="0076016E">
        <w:rPr>
          <w:rFonts w:asciiTheme="majorHAnsi" w:hAnsiTheme="majorHAnsi"/>
          <w:sz w:val="24"/>
          <w:szCs w:val="24"/>
        </w:rPr>
        <w:t xml:space="preserve">diabetic patients </w:t>
      </w:r>
      <w:r w:rsidR="00341594" w:rsidRPr="0076016E">
        <w:rPr>
          <w:rFonts w:asciiTheme="majorHAnsi" w:hAnsiTheme="majorHAnsi"/>
          <w:sz w:val="24"/>
          <w:szCs w:val="24"/>
        </w:rPr>
        <w:t>which accounts for about 65</w:t>
      </w:r>
      <w:r w:rsidR="00C74649" w:rsidRPr="0076016E">
        <w:rPr>
          <w:rFonts w:asciiTheme="majorHAnsi" w:hAnsiTheme="majorHAnsi"/>
          <w:sz w:val="24"/>
          <w:szCs w:val="24"/>
        </w:rPr>
        <w:t xml:space="preserve">% of patients </w:t>
      </w:r>
      <w:r w:rsidR="0069503C" w:rsidRPr="0076016E">
        <w:rPr>
          <w:rFonts w:asciiTheme="majorHAnsi" w:hAnsiTheme="majorHAnsi"/>
          <w:sz w:val="24"/>
          <w:szCs w:val="24"/>
        </w:rPr>
        <w:t>and 1 for diabetic patients</w:t>
      </w:r>
      <w:r w:rsidR="00C74649" w:rsidRPr="0076016E">
        <w:rPr>
          <w:rFonts w:asciiTheme="majorHAnsi" w:hAnsiTheme="majorHAnsi"/>
          <w:sz w:val="24"/>
          <w:szCs w:val="24"/>
        </w:rPr>
        <w:t xml:space="preserve"> accounting for 35% of patients in the dataset</w:t>
      </w:r>
      <w:r w:rsidR="0069503C" w:rsidRPr="0076016E">
        <w:rPr>
          <w:rFonts w:asciiTheme="majorHAnsi" w:hAnsiTheme="majorHAnsi"/>
          <w:sz w:val="24"/>
          <w:szCs w:val="24"/>
        </w:rPr>
        <w:t>.</w:t>
      </w:r>
      <w:r w:rsidR="000B48B3" w:rsidRPr="0076016E">
        <w:rPr>
          <w:rFonts w:asciiTheme="majorHAnsi" w:hAnsiTheme="majorHAnsi"/>
          <w:sz w:val="24"/>
          <w:szCs w:val="24"/>
        </w:rPr>
        <w:t xml:space="preserve"> Below is a distribution of </w:t>
      </w:r>
      <w:r w:rsidR="007941B1" w:rsidRPr="0076016E">
        <w:rPr>
          <w:rFonts w:asciiTheme="majorHAnsi" w:hAnsiTheme="majorHAnsi"/>
          <w:sz w:val="24"/>
          <w:szCs w:val="24"/>
        </w:rPr>
        <w:t>diabetic vs non-diabetic patients in the dataset.</w:t>
      </w:r>
    </w:p>
    <w:p w14:paraId="20A6F928" w14:textId="77777777" w:rsidR="00325D5D" w:rsidRPr="0076016E" w:rsidRDefault="00325D5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1292EFC4" w14:textId="1B789887" w:rsidR="007941B1" w:rsidRPr="0076016E" w:rsidRDefault="007941B1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7C803DAB" wp14:editId="6B80875C">
            <wp:extent cx="36639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come distrib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06" cy="21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CD07" w14:textId="40B1474D" w:rsidR="006A60A6" w:rsidRPr="0076016E" w:rsidRDefault="006A60A6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6C0931A8" w14:textId="77777777" w:rsidR="00325D5D" w:rsidRPr="0076016E" w:rsidRDefault="00325D5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7995FF8F" w14:textId="35EEE9BA" w:rsidR="002B3941" w:rsidRPr="0076016E" w:rsidRDefault="00826826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The Pima Diabetes dataset comprises </w:t>
      </w:r>
      <w:r w:rsidR="00134665" w:rsidRPr="0076016E">
        <w:rPr>
          <w:rFonts w:asciiTheme="majorHAnsi" w:hAnsiTheme="majorHAnsi"/>
          <w:sz w:val="24"/>
          <w:szCs w:val="24"/>
        </w:rPr>
        <w:t>8 numerical variables:</w:t>
      </w:r>
    </w:p>
    <w:p w14:paraId="29894E27" w14:textId="77777777" w:rsidR="008C59EC" w:rsidRPr="0076016E" w:rsidRDefault="008C59EC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575BB83D" w14:textId="3576A0A5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Number of times pregnant </w:t>
      </w:r>
      <w:r w:rsidR="002F17B4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(Pregnan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cies)</w:t>
      </w:r>
    </w:p>
    <w:p w14:paraId="74B7E3A2" w14:textId="34AE801F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Plasma glucose concentration a</w:t>
      </w:r>
      <w:r w:rsidR="0018511C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-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2</w:t>
      </w:r>
      <w:r w:rsidR="0018511C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-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hours in an oral glucose tolerance test 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(Glucose)</w:t>
      </w:r>
    </w:p>
    <w:p w14:paraId="4DA4B822" w14:textId="6E8ECF5B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Diastolic blood pressure in mm Hg 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(</w:t>
      </w:r>
      <w:proofErr w:type="spellStart"/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BloodPressure</w:t>
      </w:r>
      <w:proofErr w:type="spellEnd"/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)</w:t>
      </w:r>
    </w:p>
    <w:p w14:paraId="4338DAFA" w14:textId="1FEC81C4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Triceps skin fold thickness in mm (</w:t>
      </w:r>
      <w:proofErr w:type="spellStart"/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kin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Thickness</w:t>
      </w:r>
      <w:proofErr w:type="spellEnd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)</w:t>
      </w:r>
    </w:p>
    <w:p w14:paraId="77356E80" w14:textId="025E5FB7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2-Hour serum insulin in mu U/ml (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I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nsu</w:t>
      </w:r>
      <w:r w:rsidR="004E3349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lin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)</w:t>
      </w:r>
    </w:p>
    <w:p w14:paraId="57DD21DB" w14:textId="3F863980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Body mass index measured as weight in kg/</w:t>
      </w:r>
      <w:r w:rsidR="0018511C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(height in </w:t>
      </w:r>
      <w:proofErr w:type="gramStart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m)^</w:t>
      </w:r>
      <w:proofErr w:type="gramEnd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2 (mass)</w:t>
      </w:r>
      <w:r w:rsidR="00887590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(BMI)</w:t>
      </w:r>
    </w:p>
    <w:p w14:paraId="5968A40D" w14:textId="7D2F2A68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Diabetes pedigree function (</w:t>
      </w:r>
      <w:proofErr w:type="spellStart"/>
      <w:r w:rsidR="00887590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DiabetesPedigreeFunction</w:t>
      </w:r>
      <w:proofErr w:type="spellEnd"/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)</w:t>
      </w:r>
    </w:p>
    <w:p w14:paraId="1E6A6A3B" w14:textId="23D3DAD9" w:rsidR="003D4230" w:rsidRPr="0076016E" w:rsidRDefault="003D4230" w:rsidP="00DB7C57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Age in years (</w:t>
      </w:r>
      <w:r w:rsidR="00887590"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</w:t>
      </w:r>
      <w:r w:rsidRPr="0076016E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ge)</w:t>
      </w:r>
    </w:p>
    <w:p w14:paraId="0B8DBEB6" w14:textId="77777777" w:rsidR="008C59EC" w:rsidRPr="00ED228F" w:rsidRDefault="008C59EC" w:rsidP="00ED228F">
      <w:pPr>
        <w:rPr>
          <w:rFonts w:asciiTheme="majorHAnsi" w:hAnsiTheme="majorHAnsi"/>
          <w:sz w:val="24"/>
          <w:szCs w:val="24"/>
        </w:rPr>
      </w:pPr>
    </w:p>
    <w:p w14:paraId="092284A7" w14:textId="52EBF06F" w:rsidR="00DE11DF" w:rsidRPr="00ED228F" w:rsidRDefault="00DE11DF" w:rsidP="00ED228F">
      <w:pPr>
        <w:rPr>
          <w:rFonts w:asciiTheme="majorHAnsi" w:hAnsiTheme="majorHAnsi"/>
        </w:rPr>
      </w:pPr>
      <w:r w:rsidRPr="00ED228F">
        <w:rPr>
          <w:rFonts w:asciiTheme="majorHAnsi" w:hAnsiTheme="majorHAnsi"/>
        </w:rPr>
        <w:t xml:space="preserve">Technically the dataset has not missing values but has </w:t>
      </w:r>
      <w:r w:rsidR="00D6634A" w:rsidRPr="00ED228F">
        <w:rPr>
          <w:rFonts w:asciiTheme="majorHAnsi" w:hAnsiTheme="majorHAnsi"/>
        </w:rPr>
        <w:t>a lot of zeros which might have</w:t>
      </w:r>
      <w:r w:rsidR="00DE4063" w:rsidRPr="00ED228F">
        <w:rPr>
          <w:rFonts w:asciiTheme="majorHAnsi" w:hAnsiTheme="majorHAnsi"/>
        </w:rPr>
        <w:t xml:space="preserve"> </w:t>
      </w:r>
      <w:r w:rsidR="00D6634A" w:rsidRPr="00ED228F">
        <w:rPr>
          <w:rFonts w:asciiTheme="majorHAnsi" w:hAnsiTheme="majorHAnsi"/>
        </w:rPr>
        <w:t>been subst</w:t>
      </w:r>
      <w:r w:rsidR="00DE4063" w:rsidRPr="00ED228F">
        <w:rPr>
          <w:rFonts w:asciiTheme="majorHAnsi" w:hAnsiTheme="majorHAnsi"/>
        </w:rPr>
        <w:t>i</w:t>
      </w:r>
      <w:r w:rsidR="0030693A" w:rsidRPr="00ED228F">
        <w:rPr>
          <w:rFonts w:asciiTheme="majorHAnsi" w:hAnsiTheme="majorHAnsi"/>
        </w:rPr>
        <w:t>tu</w:t>
      </w:r>
      <w:r w:rsidR="00D6634A" w:rsidRPr="00ED228F">
        <w:rPr>
          <w:rFonts w:asciiTheme="majorHAnsi" w:hAnsiTheme="majorHAnsi"/>
        </w:rPr>
        <w:t>ted for missing values. For example</w:t>
      </w:r>
      <w:r w:rsidR="00407A6F" w:rsidRPr="00ED228F">
        <w:rPr>
          <w:rFonts w:asciiTheme="majorHAnsi" w:hAnsiTheme="majorHAnsi"/>
        </w:rPr>
        <w:t>,</w:t>
      </w:r>
      <w:r w:rsidR="00D6634A" w:rsidRPr="00ED228F">
        <w:rPr>
          <w:rFonts w:asciiTheme="majorHAnsi" w:hAnsiTheme="majorHAnsi"/>
        </w:rPr>
        <w:t xml:space="preserve"> </w:t>
      </w:r>
      <w:r w:rsidR="00B97308" w:rsidRPr="00ED228F">
        <w:rPr>
          <w:rFonts w:asciiTheme="majorHAnsi" w:hAnsiTheme="majorHAnsi"/>
        </w:rPr>
        <w:t xml:space="preserve">11 patients had a BMI of 0, </w:t>
      </w:r>
      <w:r w:rsidR="00023228" w:rsidRPr="00ED228F">
        <w:rPr>
          <w:rFonts w:asciiTheme="majorHAnsi" w:hAnsiTheme="majorHAnsi"/>
        </w:rPr>
        <w:t>227 patients had a skin thickness of 0, which does not make much sense.</w:t>
      </w:r>
    </w:p>
    <w:p w14:paraId="3400BD2B" w14:textId="4073BBE6" w:rsidR="00DE4063" w:rsidRPr="00ED228F" w:rsidRDefault="00407A6F" w:rsidP="00ED228F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sz w:val="24"/>
          <w:szCs w:val="24"/>
        </w:rPr>
        <w:t>So</w:t>
      </w:r>
      <w:r w:rsidR="0030693A" w:rsidRPr="00ED228F">
        <w:rPr>
          <w:rFonts w:asciiTheme="majorHAnsi" w:hAnsiTheme="majorHAnsi"/>
          <w:sz w:val="24"/>
          <w:szCs w:val="24"/>
        </w:rPr>
        <w:t xml:space="preserve">, </w:t>
      </w:r>
      <w:r w:rsidRPr="00ED228F">
        <w:rPr>
          <w:rFonts w:asciiTheme="majorHAnsi" w:hAnsiTheme="majorHAnsi"/>
          <w:sz w:val="24"/>
          <w:szCs w:val="24"/>
        </w:rPr>
        <w:t>w</w:t>
      </w:r>
      <w:r w:rsidR="00087D78" w:rsidRPr="00ED228F">
        <w:rPr>
          <w:rFonts w:asciiTheme="majorHAnsi" w:hAnsiTheme="majorHAnsi"/>
          <w:sz w:val="24"/>
          <w:szCs w:val="24"/>
        </w:rPr>
        <w:t>e replace all the zero</w:t>
      </w:r>
      <w:r w:rsidR="003C4B98" w:rsidRPr="00ED228F">
        <w:rPr>
          <w:rFonts w:asciiTheme="majorHAnsi" w:hAnsiTheme="majorHAnsi"/>
          <w:sz w:val="24"/>
          <w:szCs w:val="24"/>
        </w:rPr>
        <w:t xml:space="preserve">-valued columns except the </w:t>
      </w:r>
      <w:proofErr w:type="gramStart"/>
      <w:r w:rsidR="003C4B98" w:rsidRPr="00ED228F">
        <w:rPr>
          <w:rFonts w:asciiTheme="majorHAnsi" w:hAnsiTheme="majorHAnsi"/>
          <w:sz w:val="24"/>
          <w:szCs w:val="24"/>
        </w:rPr>
        <w:t>pregnancies</w:t>
      </w:r>
      <w:proofErr w:type="gramEnd"/>
      <w:r w:rsidR="003C4B98" w:rsidRPr="00ED228F">
        <w:rPr>
          <w:rFonts w:asciiTheme="majorHAnsi" w:hAnsiTheme="majorHAnsi"/>
          <w:sz w:val="24"/>
          <w:szCs w:val="24"/>
        </w:rPr>
        <w:t xml:space="preserve"> column with the mean value from each column.</w:t>
      </w:r>
      <w:r w:rsidR="00E6008E" w:rsidRPr="00ED228F">
        <w:rPr>
          <w:rFonts w:asciiTheme="majorHAnsi" w:hAnsiTheme="majorHAnsi"/>
          <w:sz w:val="24"/>
          <w:szCs w:val="24"/>
        </w:rPr>
        <w:t xml:space="preserve"> </w:t>
      </w:r>
    </w:p>
    <w:p w14:paraId="4C3D9608" w14:textId="53D898C8" w:rsidR="00325D5D" w:rsidRPr="0076016E" w:rsidRDefault="001675CD" w:rsidP="00ED228F">
      <w:pPr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</w:rPr>
        <w:t>The Table</w:t>
      </w:r>
      <w:r w:rsidR="0018511C">
        <w:rPr>
          <w:rFonts w:asciiTheme="majorHAnsi" w:hAnsiTheme="majorHAnsi"/>
        </w:rPr>
        <w:t xml:space="preserve"> </w:t>
      </w:r>
      <w:r w:rsidRPr="00ED228F">
        <w:rPr>
          <w:rFonts w:asciiTheme="majorHAnsi" w:hAnsiTheme="majorHAnsi"/>
        </w:rPr>
        <w:t>(1</w:t>
      </w:r>
      <w:r w:rsidR="00C97E3B" w:rsidRPr="00ED228F">
        <w:rPr>
          <w:rFonts w:asciiTheme="majorHAnsi" w:hAnsiTheme="majorHAnsi"/>
        </w:rPr>
        <w:t>)</w:t>
      </w:r>
      <w:r w:rsidRPr="00ED228F">
        <w:rPr>
          <w:rFonts w:asciiTheme="majorHAnsi" w:hAnsiTheme="majorHAnsi"/>
        </w:rPr>
        <w:t xml:space="preserve"> below shows</w:t>
      </w:r>
      <w:r w:rsidR="00B80500" w:rsidRPr="00ED228F">
        <w:rPr>
          <w:rFonts w:asciiTheme="majorHAnsi" w:hAnsiTheme="majorHAnsi"/>
        </w:rPr>
        <w:t xml:space="preserve"> some statistical analyses of the PID dataset before and after imputing </w:t>
      </w:r>
      <w:r w:rsidR="00506DAC" w:rsidRPr="00ED228F">
        <w:rPr>
          <w:rFonts w:asciiTheme="majorHAnsi" w:hAnsiTheme="majorHAnsi"/>
        </w:rPr>
        <w:t>zeros with the mean</w:t>
      </w:r>
      <w:r w:rsidR="00212DB7" w:rsidRPr="00ED228F">
        <w:rPr>
          <w:rFonts w:asciiTheme="majorHAnsi" w:hAnsiTheme="majorHAnsi"/>
        </w:rPr>
        <w:t xml:space="preserve"> </w:t>
      </w:r>
      <w:r w:rsidR="00506DAC" w:rsidRPr="00ED228F">
        <w:rPr>
          <w:rFonts w:asciiTheme="majorHAnsi" w:hAnsiTheme="majorHAnsi"/>
        </w:rPr>
        <w:t>(except for the pregnancies column)</w:t>
      </w:r>
      <w:r w:rsidR="001825CF" w:rsidRPr="00ED228F">
        <w:rPr>
          <w:rFonts w:asciiTheme="majorHAnsi" w:hAnsiTheme="majorHAnsi"/>
        </w:rPr>
        <w:t xml:space="preserve">. </w:t>
      </w:r>
    </w:p>
    <w:p w14:paraId="191C23C7" w14:textId="679555B8" w:rsidR="00DE6713" w:rsidRPr="0076016E" w:rsidRDefault="00DE6713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890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255"/>
        <w:gridCol w:w="810"/>
        <w:gridCol w:w="1170"/>
        <w:gridCol w:w="720"/>
        <w:gridCol w:w="810"/>
        <w:gridCol w:w="360"/>
        <w:gridCol w:w="900"/>
        <w:gridCol w:w="1170"/>
        <w:gridCol w:w="720"/>
        <w:gridCol w:w="990"/>
      </w:tblGrid>
      <w:tr w:rsidR="00BE08E4" w:rsidRPr="0076016E" w14:paraId="3A4ED30B" w14:textId="77777777" w:rsidTr="00ED228F">
        <w:tc>
          <w:tcPr>
            <w:tcW w:w="4765" w:type="dxa"/>
            <w:gridSpan w:val="5"/>
          </w:tcPr>
          <w:p w14:paraId="601F9123" w14:textId="00E20B02" w:rsidR="00BE08E4" w:rsidRPr="0076016E" w:rsidRDefault="00BE08E4" w:rsidP="00ED228F">
            <w:pPr>
              <w:pStyle w:val="ListParagraph"/>
              <w:tabs>
                <w:tab w:val="left" w:pos="1335"/>
              </w:tabs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Before replacing zero values columns</w:t>
            </w:r>
          </w:p>
        </w:tc>
        <w:tc>
          <w:tcPr>
            <w:tcW w:w="360" w:type="dxa"/>
            <w:vMerge w:val="restart"/>
          </w:tcPr>
          <w:p w14:paraId="140022B0" w14:textId="77777777" w:rsidR="00BE08E4" w:rsidRPr="0076016E" w:rsidRDefault="00BE08E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  <w:gridSpan w:val="4"/>
          </w:tcPr>
          <w:p w14:paraId="198FBCE8" w14:textId="6DB00015" w:rsidR="00BE08E4" w:rsidRPr="0076016E" w:rsidRDefault="00BE08E4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After replacing the zero valued columns</w:t>
            </w:r>
          </w:p>
        </w:tc>
      </w:tr>
      <w:tr w:rsidR="00716495" w:rsidRPr="0076016E" w14:paraId="2E470E73" w14:textId="77777777" w:rsidTr="00ED228F">
        <w:tc>
          <w:tcPr>
            <w:tcW w:w="1255" w:type="dxa"/>
          </w:tcPr>
          <w:p w14:paraId="7D0320C3" w14:textId="49E26700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Attributes number</w:t>
            </w:r>
          </w:p>
        </w:tc>
        <w:tc>
          <w:tcPr>
            <w:tcW w:w="810" w:type="dxa"/>
          </w:tcPr>
          <w:p w14:paraId="7C0CDBE3" w14:textId="760135E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mean</w:t>
            </w:r>
          </w:p>
        </w:tc>
        <w:tc>
          <w:tcPr>
            <w:tcW w:w="1170" w:type="dxa"/>
          </w:tcPr>
          <w:p w14:paraId="145C87D5" w14:textId="3D457AD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Standard deviation</w:t>
            </w:r>
          </w:p>
        </w:tc>
        <w:tc>
          <w:tcPr>
            <w:tcW w:w="1530" w:type="dxa"/>
            <w:gridSpan w:val="2"/>
          </w:tcPr>
          <w:p w14:paraId="3CD3AD4D" w14:textId="3C6584C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Min/max</w:t>
            </w:r>
          </w:p>
        </w:tc>
        <w:tc>
          <w:tcPr>
            <w:tcW w:w="360" w:type="dxa"/>
            <w:vMerge/>
          </w:tcPr>
          <w:p w14:paraId="0DB4DF60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AC4249" w14:textId="6A41BFC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mean</w:t>
            </w:r>
          </w:p>
        </w:tc>
        <w:tc>
          <w:tcPr>
            <w:tcW w:w="1170" w:type="dxa"/>
          </w:tcPr>
          <w:p w14:paraId="2E779FCC" w14:textId="0A58D08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Standard deviation</w:t>
            </w:r>
          </w:p>
        </w:tc>
        <w:tc>
          <w:tcPr>
            <w:tcW w:w="1710" w:type="dxa"/>
            <w:gridSpan w:val="2"/>
          </w:tcPr>
          <w:p w14:paraId="543FCA77" w14:textId="673457F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Min/max</w:t>
            </w:r>
          </w:p>
        </w:tc>
      </w:tr>
      <w:tr w:rsidR="00716495" w:rsidRPr="0076016E" w14:paraId="16A33657" w14:textId="77777777" w:rsidTr="00ED228F">
        <w:tc>
          <w:tcPr>
            <w:tcW w:w="1255" w:type="dxa"/>
          </w:tcPr>
          <w:p w14:paraId="770215BC" w14:textId="7BC563A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1.</w:t>
            </w:r>
          </w:p>
        </w:tc>
        <w:tc>
          <w:tcPr>
            <w:tcW w:w="810" w:type="dxa"/>
          </w:tcPr>
          <w:p w14:paraId="2608C3D6" w14:textId="4F6AF0E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3.8</w:t>
            </w:r>
          </w:p>
        </w:tc>
        <w:tc>
          <w:tcPr>
            <w:tcW w:w="1170" w:type="dxa"/>
          </w:tcPr>
          <w:p w14:paraId="394DAA01" w14:textId="4A6CE6F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3.4</w:t>
            </w:r>
          </w:p>
        </w:tc>
        <w:tc>
          <w:tcPr>
            <w:tcW w:w="720" w:type="dxa"/>
          </w:tcPr>
          <w:p w14:paraId="3871F4D4" w14:textId="0136F7EE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37FCA38" w14:textId="376A1CB4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17.0</w:t>
            </w:r>
          </w:p>
        </w:tc>
        <w:tc>
          <w:tcPr>
            <w:tcW w:w="360" w:type="dxa"/>
            <w:vMerge/>
          </w:tcPr>
          <w:p w14:paraId="6690F809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7DA8BA" w14:textId="733F9A5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3.8</w:t>
            </w:r>
          </w:p>
        </w:tc>
        <w:tc>
          <w:tcPr>
            <w:tcW w:w="1170" w:type="dxa"/>
          </w:tcPr>
          <w:p w14:paraId="57BEAE14" w14:textId="2C60733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3.4</w:t>
            </w:r>
          </w:p>
        </w:tc>
        <w:tc>
          <w:tcPr>
            <w:tcW w:w="720" w:type="dxa"/>
          </w:tcPr>
          <w:p w14:paraId="49290C2F" w14:textId="21A18523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0.0</w:t>
            </w:r>
          </w:p>
        </w:tc>
        <w:tc>
          <w:tcPr>
            <w:tcW w:w="990" w:type="dxa"/>
          </w:tcPr>
          <w:p w14:paraId="46C53586" w14:textId="42D5261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17.0</w:t>
            </w:r>
          </w:p>
        </w:tc>
      </w:tr>
      <w:tr w:rsidR="00716495" w:rsidRPr="0076016E" w14:paraId="2A9C2FE2" w14:textId="77777777" w:rsidTr="00ED228F">
        <w:tc>
          <w:tcPr>
            <w:tcW w:w="1255" w:type="dxa"/>
          </w:tcPr>
          <w:p w14:paraId="0E686739" w14:textId="5F5943C3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2.</w:t>
            </w:r>
          </w:p>
        </w:tc>
        <w:tc>
          <w:tcPr>
            <w:tcW w:w="810" w:type="dxa"/>
          </w:tcPr>
          <w:p w14:paraId="564CB159" w14:textId="5F0C830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120.9</w:t>
            </w:r>
          </w:p>
        </w:tc>
        <w:tc>
          <w:tcPr>
            <w:tcW w:w="1170" w:type="dxa"/>
          </w:tcPr>
          <w:p w14:paraId="573C93A6" w14:textId="02DC169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32.0</w:t>
            </w:r>
          </w:p>
        </w:tc>
        <w:tc>
          <w:tcPr>
            <w:tcW w:w="720" w:type="dxa"/>
          </w:tcPr>
          <w:p w14:paraId="0C808D96" w14:textId="34D20AB4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9F92BDC" w14:textId="7CDBFC61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199.0</w:t>
            </w:r>
          </w:p>
        </w:tc>
        <w:tc>
          <w:tcPr>
            <w:tcW w:w="360" w:type="dxa"/>
            <w:vMerge/>
          </w:tcPr>
          <w:p w14:paraId="2A5D9665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7714679E" w14:textId="36D8186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121.7</w:t>
            </w:r>
          </w:p>
        </w:tc>
        <w:tc>
          <w:tcPr>
            <w:tcW w:w="1170" w:type="dxa"/>
          </w:tcPr>
          <w:p w14:paraId="64D80A4A" w14:textId="3D064D31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30.4</w:t>
            </w:r>
          </w:p>
        </w:tc>
        <w:tc>
          <w:tcPr>
            <w:tcW w:w="720" w:type="dxa"/>
          </w:tcPr>
          <w:p w14:paraId="4F0F9651" w14:textId="7D05FAC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44.0</w:t>
            </w:r>
          </w:p>
        </w:tc>
        <w:tc>
          <w:tcPr>
            <w:tcW w:w="990" w:type="dxa"/>
          </w:tcPr>
          <w:p w14:paraId="24068EAC" w14:textId="4F41860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199.0</w:t>
            </w:r>
          </w:p>
        </w:tc>
      </w:tr>
      <w:tr w:rsidR="00716495" w:rsidRPr="0076016E" w14:paraId="3FA07251" w14:textId="77777777" w:rsidTr="00ED228F">
        <w:tc>
          <w:tcPr>
            <w:tcW w:w="1255" w:type="dxa"/>
          </w:tcPr>
          <w:p w14:paraId="44E5AAF2" w14:textId="792F23C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3.</w:t>
            </w:r>
          </w:p>
        </w:tc>
        <w:tc>
          <w:tcPr>
            <w:tcW w:w="810" w:type="dxa"/>
          </w:tcPr>
          <w:p w14:paraId="39DBE872" w14:textId="3CFF09F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69.1</w:t>
            </w:r>
          </w:p>
        </w:tc>
        <w:tc>
          <w:tcPr>
            <w:tcW w:w="1170" w:type="dxa"/>
          </w:tcPr>
          <w:p w14:paraId="447131C9" w14:textId="70E624A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19.4</w:t>
            </w:r>
          </w:p>
        </w:tc>
        <w:tc>
          <w:tcPr>
            <w:tcW w:w="720" w:type="dxa"/>
          </w:tcPr>
          <w:p w14:paraId="57B35522" w14:textId="78F1596E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58FB3BA" w14:textId="1E6E110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122.0</w:t>
            </w:r>
          </w:p>
        </w:tc>
        <w:tc>
          <w:tcPr>
            <w:tcW w:w="360" w:type="dxa"/>
            <w:vMerge/>
          </w:tcPr>
          <w:p w14:paraId="3946C979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34EEB9E4" w14:textId="68E88A4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72.3</w:t>
            </w:r>
          </w:p>
        </w:tc>
        <w:tc>
          <w:tcPr>
            <w:tcW w:w="1170" w:type="dxa"/>
          </w:tcPr>
          <w:p w14:paraId="455E3911" w14:textId="1795D7B3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12.1</w:t>
            </w:r>
          </w:p>
        </w:tc>
        <w:tc>
          <w:tcPr>
            <w:tcW w:w="720" w:type="dxa"/>
          </w:tcPr>
          <w:p w14:paraId="4AC027D4" w14:textId="6F9E9C8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24.0</w:t>
            </w:r>
          </w:p>
        </w:tc>
        <w:tc>
          <w:tcPr>
            <w:tcW w:w="990" w:type="dxa"/>
          </w:tcPr>
          <w:p w14:paraId="48C4C403" w14:textId="2DF01EE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122.0</w:t>
            </w:r>
          </w:p>
        </w:tc>
      </w:tr>
      <w:tr w:rsidR="00716495" w:rsidRPr="0076016E" w14:paraId="79A42862" w14:textId="77777777" w:rsidTr="00ED228F">
        <w:tc>
          <w:tcPr>
            <w:tcW w:w="1255" w:type="dxa"/>
          </w:tcPr>
          <w:p w14:paraId="094E755B" w14:textId="06DBD57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810" w:type="dxa"/>
          </w:tcPr>
          <w:p w14:paraId="21F8D510" w14:textId="43E510A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20.5</w:t>
            </w:r>
          </w:p>
        </w:tc>
        <w:tc>
          <w:tcPr>
            <w:tcW w:w="1170" w:type="dxa"/>
          </w:tcPr>
          <w:p w14:paraId="621298B5" w14:textId="4B960C6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16.0</w:t>
            </w:r>
          </w:p>
        </w:tc>
        <w:tc>
          <w:tcPr>
            <w:tcW w:w="720" w:type="dxa"/>
          </w:tcPr>
          <w:p w14:paraId="28D87237" w14:textId="5E00C59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E79460B" w14:textId="7F8FC959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99.0</w:t>
            </w:r>
          </w:p>
        </w:tc>
        <w:tc>
          <w:tcPr>
            <w:tcW w:w="360" w:type="dxa"/>
            <w:vMerge/>
          </w:tcPr>
          <w:p w14:paraId="0565D738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0D812297" w14:textId="4502C7F2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26.6</w:t>
            </w:r>
          </w:p>
        </w:tc>
        <w:tc>
          <w:tcPr>
            <w:tcW w:w="1170" w:type="dxa"/>
          </w:tcPr>
          <w:p w14:paraId="2E18A172" w14:textId="150D16E9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9.6</w:t>
            </w:r>
          </w:p>
        </w:tc>
        <w:tc>
          <w:tcPr>
            <w:tcW w:w="720" w:type="dxa"/>
          </w:tcPr>
          <w:p w14:paraId="01F65ACD" w14:textId="51E5DC0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7.0</w:t>
            </w:r>
          </w:p>
        </w:tc>
        <w:tc>
          <w:tcPr>
            <w:tcW w:w="990" w:type="dxa"/>
          </w:tcPr>
          <w:p w14:paraId="6306096B" w14:textId="74839239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99.0</w:t>
            </w:r>
          </w:p>
        </w:tc>
      </w:tr>
      <w:tr w:rsidR="00716495" w:rsidRPr="0076016E" w14:paraId="1E6CE69B" w14:textId="77777777" w:rsidTr="00ED228F">
        <w:tc>
          <w:tcPr>
            <w:tcW w:w="1255" w:type="dxa"/>
          </w:tcPr>
          <w:p w14:paraId="29AE38A1" w14:textId="2ACB95C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lastRenderedPageBreak/>
              <w:t>5.</w:t>
            </w:r>
          </w:p>
        </w:tc>
        <w:tc>
          <w:tcPr>
            <w:tcW w:w="810" w:type="dxa"/>
          </w:tcPr>
          <w:p w14:paraId="1BBF4A3D" w14:textId="04B6F29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79.8</w:t>
            </w:r>
          </w:p>
        </w:tc>
        <w:tc>
          <w:tcPr>
            <w:tcW w:w="1170" w:type="dxa"/>
          </w:tcPr>
          <w:p w14:paraId="148FC028" w14:textId="0D12A77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115.2</w:t>
            </w:r>
          </w:p>
        </w:tc>
        <w:tc>
          <w:tcPr>
            <w:tcW w:w="720" w:type="dxa"/>
          </w:tcPr>
          <w:p w14:paraId="2F5EA8F1" w14:textId="5EA8EE05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9CB88A2" w14:textId="4A2C680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846.0</w:t>
            </w:r>
          </w:p>
        </w:tc>
        <w:tc>
          <w:tcPr>
            <w:tcW w:w="360" w:type="dxa"/>
            <w:vMerge/>
          </w:tcPr>
          <w:p w14:paraId="2BA4B308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45A158" w14:textId="72E949AA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118.7</w:t>
            </w:r>
          </w:p>
        </w:tc>
        <w:tc>
          <w:tcPr>
            <w:tcW w:w="1170" w:type="dxa"/>
          </w:tcPr>
          <w:p w14:paraId="4A4B756D" w14:textId="63BA154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93.1</w:t>
            </w:r>
          </w:p>
        </w:tc>
        <w:tc>
          <w:tcPr>
            <w:tcW w:w="720" w:type="dxa"/>
          </w:tcPr>
          <w:p w14:paraId="4BE4A2E0" w14:textId="55C1D06E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14.0</w:t>
            </w:r>
          </w:p>
        </w:tc>
        <w:tc>
          <w:tcPr>
            <w:tcW w:w="990" w:type="dxa"/>
          </w:tcPr>
          <w:p w14:paraId="1D4941C5" w14:textId="234CBD21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846.0</w:t>
            </w:r>
          </w:p>
        </w:tc>
      </w:tr>
      <w:tr w:rsidR="00716495" w:rsidRPr="0076016E" w14:paraId="4AD1E51D" w14:textId="77777777" w:rsidTr="00ED228F">
        <w:tc>
          <w:tcPr>
            <w:tcW w:w="1255" w:type="dxa"/>
          </w:tcPr>
          <w:p w14:paraId="52D77916" w14:textId="6EBA645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6.</w:t>
            </w:r>
          </w:p>
        </w:tc>
        <w:tc>
          <w:tcPr>
            <w:tcW w:w="810" w:type="dxa"/>
          </w:tcPr>
          <w:p w14:paraId="2F4D2459" w14:textId="6902964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32.0</w:t>
            </w:r>
          </w:p>
        </w:tc>
        <w:tc>
          <w:tcPr>
            <w:tcW w:w="1170" w:type="dxa"/>
          </w:tcPr>
          <w:p w14:paraId="3D783EA0" w14:textId="7DBDE64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7.9</w:t>
            </w:r>
          </w:p>
        </w:tc>
        <w:tc>
          <w:tcPr>
            <w:tcW w:w="720" w:type="dxa"/>
          </w:tcPr>
          <w:p w14:paraId="700ED7C2" w14:textId="11C0308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907673A" w14:textId="24A072F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67.1</w:t>
            </w:r>
          </w:p>
        </w:tc>
        <w:tc>
          <w:tcPr>
            <w:tcW w:w="360" w:type="dxa"/>
            <w:vMerge/>
          </w:tcPr>
          <w:p w14:paraId="2E4A392C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0FF383" w14:textId="7EA394A0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32.5</w:t>
            </w:r>
          </w:p>
        </w:tc>
        <w:tc>
          <w:tcPr>
            <w:tcW w:w="1170" w:type="dxa"/>
          </w:tcPr>
          <w:p w14:paraId="4AFDC174" w14:textId="2258877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6.9</w:t>
            </w:r>
          </w:p>
        </w:tc>
        <w:tc>
          <w:tcPr>
            <w:tcW w:w="720" w:type="dxa"/>
          </w:tcPr>
          <w:p w14:paraId="03F36951" w14:textId="6A30C68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18.0</w:t>
            </w:r>
          </w:p>
        </w:tc>
        <w:tc>
          <w:tcPr>
            <w:tcW w:w="990" w:type="dxa"/>
          </w:tcPr>
          <w:p w14:paraId="2C1C0AAA" w14:textId="4564CF40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67.0</w:t>
            </w:r>
          </w:p>
        </w:tc>
      </w:tr>
      <w:tr w:rsidR="00716495" w:rsidRPr="0076016E" w14:paraId="75740106" w14:textId="77777777" w:rsidTr="00ED228F">
        <w:tc>
          <w:tcPr>
            <w:tcW w:w="1255" w:type="dxa"/>
          </w:tcPr>
          <w:p w14:paraId="240463D4" w14:textId="190CF02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7.</w:t>
            </w:r>
          </w:p>
        </w:tc>
        <w:tc>
          <w:tcPr>
            <w:tcW w:w="810" w:type="dxa"/>
          </w:tcPr>
          <w:p w14:paraId="57768598" w14:textId="0B4F047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0.5</w:t>
            </w:r>
          </w:p>
        </w:tc>
        <w:tc>
          <w:tcPr>
            <w:tcW w:w="1170" w:type="dxa"/>
          </w:tcPr>
          <w:p w14:paraId="78F0004A" w14:textId="77E8B71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0.3</w:t>
            </w:r>
          </w:p>
        </w:tc>
        <w:tc>
          <w:tcPr>
            <w:tcW w:w="720" w:type="dxa"/>
          </w:tcPr>
          <w:p w14:paraId="51B8799F" w14:textId="4B3F01D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0.08</w:t>
            </w:r>
          </w:p>
        </w:tc>
        <w:tc>
          <w:tcPr>
            <w:tcW w:w="810" w:type="dxa"/>
          </w:tcPr>
          <w:p w14:paraId="2A48228D" w14:textId="3A6863E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2.42</w:t>
            </w:r>
          </w:p>
        </w:tc>
        <w:tc>
          <w:tcPr>
            <w:tcW w:w="360" w:type="dxa"/>
            <w:vMerge/>
          </w:tcPr>
          <w:p w14:paraId="2C6244E1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50F9346B" w14:textId="29F3B5D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0.47</w:t>
            </w:r>
          </w:p>
        </w:tc>
        <w:tc>
          <w:tcPr>
            <w:tcW w:w="1170" w:type="dxa"/>
          </w:tcPr>
          <w:p w14:paraId="035CCE0F" w14:textId="39F9A9A9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0.3</w:t>
            </w:r>
          </w:p>
        </w:tc>
        <w:tc>
          <w:tcPr>
            <w:tcW w:w="720" w:type="dxa"/>
          </w:tcPr>
          <w:p w14:paraId="1A59B91E" w14:textId="5FD2B4DF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0.07</w:t>
            </w:r>
          </w:p>
        </w:tc>
        <w:tc>
          <w:tcPr>
            <w:tcW w:w="990" w:type="dxa"/>
          </w:tcPr>
          <w:p w14:paraId="7F1F790E" w14:textId="20DE067E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2.4</w:t>
            </w:r>
          </w:p>
        </w:tc>
      </w:tr>
      <w:tr w:rsidR="00716495" w:rsidRPr="0076016E" w14:paraId="0E5FA12E" w14:textId="77777777" w:rsidTr="00ED228F">
        <w:tc>
          <w:tcPr>
            <w:tcW w:w="1255" w:type="dxa"/>
          </w:tcPr>
          <w:p w14:paraId="745F4F26" w14:textId="73C0C0F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8.</w:t>
            </w:r>
          </w:p>
        </w:tc>
        <w:tc>
          <w:tcPr>
            <w:tcW w:w="810" w:type="dxa"/>
          </w:tcPr>
          <w:p w14:paraId="076C4D1C" w14:textId="71E9D16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33.2</w:t>
            </w:r>
          </w:p>
        </w:tc>
        <w:tc>
          <w:tcPr>
            <w:tcW w:w="1170" w:type="dxa"/>
          </w:tcPr>
          <w:p w14:paraId="60D6D8A7" w14:textId="4A70CB13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11.8</w:t>
            </w:r>
          </w:p>
        </w:tc>
        <w:tc>
          <w:tcPr>
            <w:tcW w:w="720" w:type="dxa"/>
          </w:tcPr>
          <w:p w14:paraId="29744C1D" w14:textId="072A9376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810" w:type="dxa"/>
          </w:tcPr>
          <w:p w14:paraId="2D426253" w14:textId="51CE32EB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81</w:t>
            </w:r>
          </w:p>
        </w:tc>
        <w:tc>
          <w:tcPr>
            <w:tcW w:w="360" w:type="dxa"/>
            <w:vMerge/>
          </w:tcPr>
          <w:p w14:paraId="66C2D3F4" w14:textId="77777777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00" w:type="dxa"/>
          </w:tcPr>
          <w:p w14:paraId="5B4A349F" w14:textId="4C6E0F2D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33.2</w:t>
            </w:r>
          </w:p>
        </w:tc>
        <w:tc>
          <w:tcPr>
            <w:tcW w:w="1170" w:type="dxa"/>
          </w:tcPr>
          <w:p w14:paraId="48D190B4" w14:textId="3C4A067C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11.8</w:t>
            </w:r>
          </w:p>
        </w:tc>
        <w:tc>
          <w:tcPr>
            <w:tcW w:w="720" w:type="dxa"/>
          </w:tcPr>
          <w:p w14:paraId="2AA9142C" w14:textId="786E4EC2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21.0</w:t>
            </w:r>
          </w:p>
        </w:tc>
        <w:tc>
          <w:tcPr>
            <w:tcW w:w="990" w:type="dxa"/>
          </w:tcPr>
          <w:p w14:paraId="33779A1A" w14:textId="2B497608" w:rsidR="0086722D" w:rsidRPr="0076016E" w:rsidRDefault="0086722D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81.0</w:t>
            </w:r>
          </w:p>
        </w:tc>
      </w:tr>
    </w:tbl>
    <w:p w14:paraId="6706582C" w14:textId="74263C5A" w:rsidR="00DE6713" w:rsidRPr="00ED228F" w:rsidRDefault="001675C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b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proofErr w:type="gramStart"/>
      <w:r w:rsidR="00A772FD" w:rsidRPr="00ED228F">
        <w:rPr>
          <w:rFonts w:asciiTheme="majorHAnsi" w:hAnsiTheme="majorHAnsi"/>
          <w:b/>
          <w:sz w:val="24"/>
          <w:szCs w:val="24"/>
        </w:rPr>
        <w:t>Table(</w:t>
      </w:r>
      <w:proofErr w:type="gramEnd"/>
      <w:r w:rsidR="00A772FD" w:rsidRPr="00ED228F">
        <w:rPr>
          <w:rFonts w:asciiTheme="majorHAnsi" w:hAnsiTheme="majorHAnsi"/>
          <w:b/>
          <w:sz w:val="24"/>
          <w:szCs w:val="24"/>
        </w:rPr>
        <w:t>1)</w:t>
      </w:r>
    </w:p>
    <w:p w14:paraId="43892E88" w14:textId="77777777" w:rsidR="00325D5D" w:rsidRPr="0076016E" w:rsidRDefault="00325D5D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485B3D37" w14:textId="6E844792" w:rsidR="00A65CF2" w:rsidRPr="00ED228F" w:rsidRDefault="0059279C" w:rsidP="00ED228F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sz w:val="24"/>
          <w:szCs w:val="24"/>
        </w:rPr>
        <w:t>In</w:t>
      </w:r>
      <w:r w:rsidR="00A65CF2" w:rsidRPr="00ED228F">
        <w:rPr>
          <w:rFonts w:asciiTheme="majorHAnsi" w:hAnsiTheme="majorHAnsi"/>
          <w:sz w:val="24"/>
          <w:szCs w:val="24"/>
        </w:rPr>
        <w:t xml:space="preserve"> table</w:t>
      </w:r>
      <w:r w:rsidR="005C5084" w:rsidRPr="00ED228F">
        <w:rPr>
          <w:rFonts w:asciiTheme="majorHAnsi" w:hAnsiTheme="majorHAnsi"/>
          <w:sz w:val="24"/>
          <w:szCs w:val="24"/>
        </w:rPr>
        <w:t xml:space="preserve"> </w:t>
      </w:r>
      <w:r w:rsidR="00A65CF2" w:rsidRPr="00ED228F">
        <w:rPr>
          <w:rFonts w:asciiTheme="majorHAnsi" w:hAnsiTheme="majorHAnsi"/>
          <w:sz w:val="24"/>
          <w:szCs w:val="24"/>
        </w:rPr>
        <w:t xml:space="preserve">(1) above, </w:t>
      </w:r>
      <w:r w:rsidR="008A786E" w:rsidRPr="00ED228F">
        <w:rPr>
          <w:rFonts w:asciiTheme="majorHAnsi" w:hAnsiTheme="majorHAnsi"/>
          <w:sz w:val="24"/>
          <w:szCs w:val="24"/>
        </w:rPr>
        <w:t xml:space="preserve">imputing the zero values with the mean had the effect of reducing the </w:t>
      </w:r>
      <w:r w:rsidR="00685C0F" w:rsidRPr="00ED228F">
        <w:rPr>
          <w:rFonts w:asciiTheme="majorHAnsi" w:hAnsiTheme="majorHAnsi"/>
          <w:sz w:val="24"/>
          <w:szCs w:val="24"/>
        </w:rPr>
        <w:t xml:space="preserve">ranges between the attributes. But, the range is still </w:t>
      </w:r>
      <w:r w:rsidR="005A5295" w:rsidRPr="00ED228F">
        <w:rPr>
          <w:rFonts w:asciiTheme="majorHAnsi" w:hAnsiTheme="majorHAnsi"/>
          <w:sz w:val="24"/>
          <w:szCs w:val="24"/>
        </w:rPr>
        <w:t>high,</w:t>
      </w:r>
      <w:r w:rsidR="00E522B8" w:rsidRPr="00ED228F">
        <w:rPr>
          <w:rFonts w:asciiTheme="majorHAnsi" w:hAnsiTheme="majorHAnsi"/>
          <w:sz w:val="24"/>
          <w:szCs w:val="24"/>
        </w:rPr>
        <w:t xml:space="preserve"> so w</w:t>
      </w:r>
      <w:r w:rsidR="002C477D" w:rsidRPr="00ED228F">
        <w:rPr>
          <w:rFonts w:asciiTheme="majorHAnsi" w:hAnsiTheme="majorHAnsi"/>
          <w:sz w:val="24"/>
          <w:szCs w:val="24"/>
        </w:rPr>
        <w:t>e used standard scaling to standardize</w:t>
      </w:r>
      <w:r w:rsidR="005C5084" w:rsidRPr="00ED228F">
        <w:rPr>
          <w:rFonts w:asciiTheme="majorHAnsi" w:hAnsiTheme="majorHAnsi"/>
          <w:sz w:val="24"/>
          <w:szCs w:val="24"/>
        </w:rPr>
        <w:t xml:space="preserve"> </w:t>
      </w:r>
      <w:r w:rsidR="001C370A" w:rsidRPr="00ED228F">
        <w:rPr>
          <w:rFonts w:asciiTheme="majorHAnsi" w:hAnsiTheme="majorHAnsi"/>
          <w:sz w:val="24"/>
          <w:szCs w:val="24"/>
        </w:rPr>
        <w:t>(Standardizes the features by removing the m</w:t>
      </w:r>
      <w:r w:rsidR="00F04313" w:rsidRPr="00ED228F">
        <w:rPr>
          <w:rFonts w:asciiTheme="majorHAnsi" w:hAnsiTheme="majorHAnsi"/>
          <w:sz w:val="24"/>
          <w:szCs w:val="24"/>
        </w:rPr>
        <w:t>e</w:t>
      </w:r>
      <w:r w:rsidR="00050DD8" w:rsidRPr="00ED228F">
        <w:rPr>
          <w:rFonts w:asciiTheme="majorHAnsi" w:hAnsiTheme="majorHAnsi"/>
          <w:sz w:val="24"/>
          <w:szCs w:val="24"/>
        </w:rPr>
        <w:t>a</w:t>
      </w:r>
      <w:r w:rsidR="00F04313" w:rsidRPr="00ED228F">
        <w:rPr>
          <w:rFonts w:asciiTheme="majorHAnsi" w:hAnsiTheme="majorHAnsi"/>
          <w:sz w:val="24"/>
          <w:szCs w:val="24"/>
        </w:rPr>
        <w:t>n and scaling to unit variance)</w:t>
      </w:r>
      <w:r w:rsidR="002C477D" w:rsidRPr="00ED228F">
        <w:rPr>
          <w:rFonts w:asciiTheme="majorHAnsi" w:hAnsiTheme="majorHAnsi"/>
          <w:sz w:val="24"/>
          <w:szCs w:val="24"/>
        </w:rPr>
        <w:t xml:space="preserve"> the</w:t>
      </w:r>
      <w:r w:rsidR="005C5084" w:rsidRPr="00ED228F">
        <w:rPr>
          <w:rFonts w:asciiTheme="majorHAnsi" w:hAnsiTheme="majorHAnsi"/>
          <w:sz w:val="24"/>
          <w:szCs w:val="24"/>
        </w:rPr>
        <w:t xml:space="preserve"> features </w:t>
      </w:r>
      <w:r w:rsidR="00E522B8" w:rsidRPr="00ED228F">
        <w:rPr>
          <w:rFonts w:asciiTheme="majorHAnsi" w:hAnsiTheme="majorHAnsi"/>
          <w:sz w:val="24"/>
          <w:szCs w:val="24"/>
        </w:rPr>
        <w:t>even more. Hence reducing the range</w:t>
      </w:r>
      <w:r w:rsidR="00050DD8" w:rsidRPr="00ED228F">
        <w:rPr>
          <w:rFonts w:asciiTheme="majorHAnsi" w:hAnsiTheme="majorHAnsi"/>
          <w:sz w:val="24"/>
          <w:szCs w:val="24"/>
        </w:rPr>
        <w:t xml:space="preserve"> even further. This will boost our models</w:t>
      </w:r>
      <w:r w:rsidR="006263F8" w:rsidRPr="0076016E">
        <w:rPr>
          <w:rFonts w:asciiTheme="majorHAnsi" w:hAnsiTheme="majorHAnsi"/>
          <w:sz w:val="24"/>
          <w:szCs w:val="24"/>
        </w:rPr>
        <w:t>’</w:t>
      </w:r>
      <w:r w:rsidR="00050DD8" w:rsidRPr="00ED228F">
        <w:rPr>
          <w:rFonts w:asciiTheme="majorHAnsi" w:hAnsiTheme="majorHAnsi"/>
          <w:sz w:val="24"/>
          <w:szCs w:val="24"/>
        </w:rPr>
        <w:t xml:space="preserve"> performances.</w:t>
      </w:r>
    </w:p>
    <w:p w14:paraId="39B9B0E8" w14:textId="77777777" w:rsidR="00E6008E" w:rsidRPr="0076016E" w:rsidRDefault="00E6008E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3D7141A1" w14:textId="42B924FB" w:rsidR="00B00469" w:rsidRPr="00ED228F" w:rsidRDefault="00B00469" w:rsidP="00DB7C57">
      <w:pPr>
        <w:pStyle w:val="ListParagraph"/>
        <w:numPr>
          <w:ilvl w:val="0"/>
          <w:numId w:val="3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D228F">
        <w:rPr>
          <w:rFonts w:asciiTheme="majorHAnsi" w:hAnsiTheme="majorHAnsi"/>
          <w:b/>
          <w:sz w:val="24"/>
          <w:szCs w:val="24"/>
        </w:rPr>
        <w:t>Training</w:t>
      </w:r>
      <w:r w:rsidR="005A5295" w:rsidRPr="00ED228F">
        <w:rPr>
          <w:rFonts w:asciiTheme="majorHAnsi" w:hAnsiTheme="majorHAnsi"/>
          <w:b/>
          <w:sz w:val="24"/>
          <w:szCs w:val="24"/>
        </w:rPr>
        <w:t>,</w:t>
      </w:r>
      <w:r w:rsidR="00FB07BA" w:rsidRPr="0076016E">
        <w:rPr>
          <w:rFonts w:asciiTheme="majorHAnsi" w:hAnsiTheme="majorHAnsi"/>
          <w:b/>
          <w:sz w:val="24"/>
          <w:szCs w:val="24"/>
        </w:rPr>
        <w:t xml:space="preserve"> </w:t>
      </w:r>
      <w:r w:rsidR="00770C27" w:rsidRPr="00ED228F">
        <w:rPr>
          <w:rFonts w:asciiTheme="majorHAnsi" w:hAnsiTheme="majorHAnsi"/>
          <w:b/>
          <w:sz w:val="24"/>
          <w:szCs w:val="24"/>
        </w:rPr>
        <w:t>T</w:t>
      </w:r>
      <w:r w:rsidRPr="00ED228F">
        <w:rPr>
          <w:rFonts w:asciiTheme="majorHAnsi" w:hAnsiTheme="majorHAnsi"/>
          <w:b/>
          <w:sz w:val="24"/>
          <w:szCs w:val="24"/>
        </w:rPr>
        <w:t xml:space="preserve">esting </w:t>
      </w:r>
      <w:r w:rsidR="005A5295" w:rsidRPr="00ED228F">
        <w:rPr>
          <w:rFonts w:asciiTheme="majorHAnsi" w:hAnsiTheme="majorHAnsi"/>
          <w:b/>
          <w:sz w:val="24"/>
          <w:szCs w:val="24"/>
        </w:rPr>
        <w:t>and E</w:t>
      </w:r>
      <w:r w:rsidRPr="00ED228F">
        <w:rPr>
          <w:rFonts w:asciiTheme="majorHAnsi" w:hAnsiTheme="majorHAnsi"/>
          <w:b/>
          <w:sz w:val="24"/>
          <w:szCs w:val="24"/>
        </w:rPr>
        <w:t>valuations</w:t>
      </w:r>
      <w:r w:rsidR="00325D5D" w:rsidRPr="00ED228F">
        <w:rPr>
          <w:rFonts w:asciiTheme="majorHAnsi" w:hAnsiTheme="majorHAnsi"/>
          <w:b/>
          <w:sz w:val="24"/>
          <w:szCs w:val="24"/>
        </w:rPr>
        <w:t>:</w:t>
      </w:r>
    </w:p>
    <w:p w14:paraId="56BD4970" w14:textId="77777777" w:rsidR="00325D5D" w:rsidRPr="0076016E" w:rsidRDefault="00325D5D" w:rsidP="00325D5D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2E6BD1A9" w14:textId="238F6A22" w:rsidR="00B66176" w:rsidRPr="00ED228F" w:rsidRDefault="00ED1F19" w:rsidP="00ED228F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sz w:val="24"/>
          <w:szCs w:val="24"/>
        </w:rPr>
        <w:t xml:space="preserve">In this part, we used 2 different datasets: </w:t>
      </w:r>
      <w:r w:rsidR="00FB07BA" w:rsidRPr="00ED228F">
        <w:rPr>
          <w:rFonts w:asciiTheme="majorHAnsi" w:hAnsiTheme="majorHAnsi"/>
          <w:sz w:val="24"/>
          <w:szCs w:val="24"/>
        </w:rPr>
        <w:t>T</w:t>
      </w:r>
      <w:r w:rsidRPr="00ED228F">
        <w:rPr>
          <w:rFonts w:asciiTheme="majorHAnsi" w:hAnsiTheme="majorHAnsi"/>
          <w:sz w:val="24"/>
          <w:szCs w:val="24"/>
        </w:rPr>
        <w:t>he origin</w:t>
      </w:r>
      <w:r w:rsidR="00ED2EB5" w:rsidRPr="00ED228F">
        <w:rPr>
          <w:rFonts w:asciiTheme="majorHAnsi" w:hAnsiTheme="majorHAnsi"/>
          <w:sz w:val="24"/>
          <w:szCs w:val="24"/>
        </w:rPr>
        <w:t>a</w:t>
      </w:r>
      <w:r w:rsidRPr="00ED228F">
        <w:rPr>
          <w:rFonts w:asciiTheme="majorHAnsi" w:hAnsiTheme="majorHAnsi"/>
          <w:sz w:val="24"/>
          <w:szCs w:val="24"/>
        </w:rPr>
        <w:t>l pima dataset</w:t>
      </w:r>
      <w:r w:rsidR="00ED2EB5" w:rsidRPr="00ED228F">
        <w:rPr>
          <w:rFonts w:asciiTheme="majorHAnsi" w:hAnsiTheme="majorHAnsi"/>
          <w:sz w:val="24"/>
          <w:szCs w:val="24"/>
        </w:rPr>
        <w:t xml:space="preserve"> and a new dataset that was buil</w:t>
      </w:r>
      <w:r w:rsidR="00B66176" w:rsidRPr="00ED228F">
        <w:rPr>
          <w:rFonts w:asciiTheme="majorHAnsi" w:hAnsiTheme="majorHAnsi"/>
          <w:sz w:val="24"/>
          <w:szCs w:val="24"/>
        </w:rPr>
        <w:t>t</w:t>
      </w:r>
      <w:r w:rsidR="00ED2EB5" w:rsidRPr="00ED228F">
        <w:rPr>
          <w:rFonts w:asciiTheme="majorHAnsi" w:hAnsiTheme="majorHAnsi"/>
          <w:sz w:val="24"/>
          <w:szCs w:val="24"/>
        </w:rPr>
        <w:t xml:space="preserve"> </w:t>
      </w:r>
      <w:r w:rsidR="00B66176" w:rsidRPr="00ED228F">
        <w:rPr>
          <w:rFonts w:asciiTheme="majorHAnsi" w:hAnsiTheme="majorHAnsi"/>
          <w:sz w:val="24"/>
          <w:szCs w:val="24"/>
        </w:rPr>
        <w:t>from the most important features and the outcome feature.</w:t>
      </w:r>
    </w:p>
    <w:p w14:paraId="0B9F770E" w14:textId="2DE4DA98" w:rsidR="005A5295" w:rsidRPr="00ED228F" w:rsidRDefault="00CF483E" w:rsidP="00ED228F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sz w:val="24"/>
          <w:szCs w:val="24"/>
        </w:rPr>
        <w:tab/>
      </w:r>
      <w:r w:rsidR="00C13FA3" w:rsidRPr="00ED228F">
        <w:rPr>
          <w:rFonts w:asciiTheme="majorHAnsi" w:hAnsiTheme="majorHAnsi"/>
          <w:sz w:val="24"/>
          <w:szCs w:val="24"/>
        </w:rPr>
        <w:t>Learni</w:t>
      </w:r>
      <w:r w:rsidR="0093783F" w:rsidRPr="00ED228F">
        <w:rPr>
          <w:rFonts w:asciiTheme="majorHAnsi" w:hAnsiTheme="majorHAnsi"/>
          <w:sz w:val="24"/>
          <w:szCs w:val="24"/>
        </w:rPr>
        <w:t>n</w:t>
      </w:r>
      <w:r w:rsidR="00C13FA3" w:rsidRPr="00ED228F">
        <w:rPr>
          <w:rFonts w:asciiTheme="majorHAnsi" w:hAnsiTheme="majorHAnsi"/>
          <w:sz w:val="24"/>
          <w:szCs w:val="24"/>
        </w:rPr>
        <w:t>g the parameters of a prediction function and testing it on the same data</w:t>
      </w:r>
      <w:r w:rsidR="003F5793" w:rsidRPr="00ED228F">
        <w:rPr>
          <w:rFonts w:asciiTheme="majorHAnsi" w:hAnsiTheme="majorHAnsi"/>
          <w:sz w:val="24"/>
          <w:szCs w:val="24"/>
        </w:rPr>
        <w:t xml:space="preserve"> is a methodological mistake because, it might </w:t>
      </w:r>
      <w:r w:rsidR="00B26EB4" w:rsidRPr="00ED228F">
        <w:rPr>
          <w:rFonts w:asciiTheme="majorHAnsi" w:hAnsiTheme="majorHAnsi"/>
          <w:sz w:val="24"/>
          <w:szCs w:val="24"/>
        </w:rPr>
        <w:t xml:space="preserve">pollute the test data. Consequently, result in a model that </w:t>
      </w:r>
      <w:r w:rsidR="00182D76" w:rsidRPr="00ED228F">
        <w:rPr>
          <w:rFonts w:asciiTheme="majorHAnsi" w:hAnsiTheme="majorHAnsi"/>
          <w:sz w:val="24"/>
          <w:szCs w:val="24"/>
        </w:rPr>
        <w:t>give a perfect score for the sample provided, but fail to p</w:t>
      </w:r>
      <w:r w:rsidR="00E92F39" w:rsidRPr="00ED228F">
        <w:rPr>
          <w:rFonts w:asciiTheme="majorHAnsi" w:hAnsiTheme="majorHAnsi"/>
          <w:sz w:val="24"/>
          <w:szCs w:val="24"/>
        </w:rPr>
        <w:t>r</w:t>
      </w:r>
      <w:r w:rsidR="00182D76" w:rsidRPr="00ED228F">
        <w:rPr>
          <w:rFonts w:asciiTheme="majorHAnsi" w:hAnsiTheme="majorHAnsi"/>
          <w:sz w:val="24"/>
          <w:szCs w:val="24"/>
        </w:rPr>
        <w:t>edict</w:t>
      </w:r>
      <w:r w:rsidR="00E92F39" w:rsidRPr="00ED228F">
        <w:rPr>
          <w:rFonts w:asciiTheme="majorHAnsi" w:hAnsiTheme="majorHAnsi"/>
          <w:sz w:val="24"/>
          <w:szCs w:val="24"/>
        </w:rPr>
        <w:t xml:space="preserve"> on yet-unseen data. This phenomenon is called Overfitting.</w:t>
      </w:r>
      <w:r w:rsidR="00DC5089" w:rsidRPr="00ED228F">
        <w:rPr>
          <w:rFonts w:asciiTheme="majorHAnsi" w:hAnsiTheme="majorHAnsi"/>
          <w:sz w:val="24"/>
          <w:szCs w:val="24"/>
        </w:rPr>
        <w:t xml:space="preserve"> One way to avoid it, is to hold out part of the data</w:t>
      </w:r>
      <w:r w:rsidR="000E35D8" w:rsidRPr="00ED228F">
        <w:rPr>
          <w:rFonts w:asciiTheme="majorHAnsi" w:hAnsiTheme="majorHAnsi"/>
          <w:sz w:val="24"/>
          <w:szCs w:val="24"/>
        </w:rPr>
        <w:t xml:space="preserve"> as test set</w:t>
      </w:r>
      <w:r w:rsidR="00A63F9A" w:rsidRPr="00ED228F">
        <w:rPr>
          <w:rFonts w:asciiTheme="majorHAnsi" w:hAnsiTheme="majorHAnsi"/>
          <w:sz w:val="24"/>
          <w:szCs w:val="24"/>
        </w:rPr>
        <w:t>, and use the training set instead</w:t>
      </w:r>
      <w:r w:rsidR="00FB54B0" w:rsidRPr="00ED228F">
        <w:rPr>
          <w:rFonts w:asciiTheme="majorHAnsi" w:hAnsiTheme="majorHAnsi"/>
          <w:sz w:val="24"/>
          <w:szCs w:val="24"/>
        </w:rPr>
        <w:t>,</w:t>
      </w:r>
      <w:r w:rsidR="00A63F9A" w:rsidRPr="00ED228F">
        <w:rPr>
          <w:rFonts w:asciiTheme="majorHAnsi" w:hAnsiTheme="majorHAnsi"/>
          <w:sz w:val="24"/>
          <w:szCs w:val="24"/>
        </w:rPr>
        <w:t xml:space="preserve"> to do all </w:t>
      </w:r>
      <w:r w:rsidR="004A72BB" w:rsidRPr="00ED228F">
        <w:rPr>
          <w:rFonts w:asciiTheme="majorHAnsi" w:hAnsiTheme="majorHAnsi"/>
          <w:sz w:val="24"/>
          <w:szCs w:val="24"/>
        </w:rPr>
        <w:t>the experiment.</w:t>
      </w:r>
      <w:r w:rsidR="008F49B8" w:rsidRPr="00ED228F">
        <w:rPr>
          <w:rFonts w:asciiTheme="majorHAnsi" w:hAnsiTheme="majorHAnsi"/>
          <w:sz w:val="24"/>
          <w:szCs w:val="24"/>
        </w:rPr>
        <w:t xml:space="preserve"> This concept is called cross validation.</w:t>
      </w:r>
    </w:p>
    <w:p w14:paraId="32036203" w14:textId="46D3E6B4" w:rsidR="005100C9" w:rsidRPr="0076016E" w:rsidRDefault="005100C9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4A466A85" w14:textId="15663490" w:rsidR="005100C9" w:rsidRPr="00ED228F" w:rsidRDefault="008C4166" w:rsidP="00ED228F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rFonts w:asciiTheme="majorHAnsi" w:hAnsiTheme="majorHAnsi"/>
          <w:b/>
          <w:i/>
          <w:sz w:val="24"/>
          <w:szCs w:val="24"/>
        </w:rPr>
      </w:pPr>
      <w:r w:rsidRPr="00ED228F">
        <w:rPr>
          <w:rFonts w:asciiTheme="majorHAnsi" w:hAnsiTheme="majorHAnsi"/>
          <w:b/>
          <w:i/>
          <w:sz w:val="24"/>
          <w:szCs w:val="24"/>
        </w:rPr>
        <w:t>Evaluating the model</w:t>
      </w:r>
      <w:r w:rsidR="00D128F7" w:rsidRPr="00ED228F">
        <w:rPr>
          <w:rFonts w:asciiTheme="majorHAnsi" w:hAnsiTheme="majorHAnsi"/>
          <w:b/>
          <w:i/>
          <w:sz w:val="24"/>
          <w:szCs w:val="24"/>
        </w:rPr>
        <w:t>s</w:t>
      </w:r>
      <w:r w:rsidRPr="00ED228F">
        <w:rPr>
          <w:rFonts w:asciiTheme="majorHAnsi" w:hAnsiTheme="majorHAnsi"/>
          <w:b/>
          <w:i/>
          <w:sz w:val="24"/>
          <w:szCs w:val="24"/>
        </w:rPr>
        <w:t xml:space="preserve"> on the whole dataset</w:t>
      </w:r>
      <w:r w:rsidR="00543B7C" w:rsidRPr="00ED228F">
        <w:rPr>
          <w:rFonts w:asciiTheme="majorHAnsi" w:hAnsiTheme="majorHAnsi"/>
          <w:b/>
          <w:i/>
          <w:sz w:val="24"/>
          <w:szCs w:val="24"/>
        </w:rPr>
        <w:t>:</w:t>
      </w:r>
    </w:p>
    <w:p w14:paraId="6F2C274C" w14:textId="77777777" w:rsidR="00D128F7" w:rsidRPr="00ED228F" w:rsidRDefault="00D128F7" w:rsidP="00ED228F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i/>
          <w:sz w:val="24"/>
          <w:szCs w:val="24"/>
        </w:rPr>
      </w:pPr>
    </w:p>
    <w:p w14:paraId="79D8BCEC" w14:textId="656A1374" w:rsidR="00543B7C" w:rsidRPr="00ED228F" w:rsidRDefault="00A26240" w:rsidP="00DB7C57">
      <w:pPr>
        <w:pStyle w:val="ListParagraph"/>
        <w:numPr>
          <w:ilvl w:val="0"/>
          <w:numId w:val="7"/>
        </w:numPr>
        <w:tabs>
          <w:tab w:val="left" w:pos="1335"/>
        </w:tabs>
        <w:jc w:val="both"/>
        <w:rPr>
          <w:rFonts w:asciiTheme="majorHAnsi" w:hAnsiTheme="majorHAnsi"/>
          <w:i/>
          <w:sz w:val="24"/>
          <w:szCs w:val="24"/>
        </w:rPr>
      </w:pPr>
      <w:r w:rsidRPr="00ED228F">
        <w:rPr>
          <w:rFonts w:asciiTheme="majorHAnsi" w:hAnsiTheme="majorHAnsi"/>
          <w:i/>
          <w:sz w:val="24"/>
          <w:szCs w:val="24"/>
        </w:rPr>
        <w:t>Using</w:t>
      </w:r>
      <w:r w:rsidR="004D0812" w:rsidRPr="00ED228F">
        <w:rPr>
          <w:rFonts w:asciiTheme="majorHAnsi" w:hAnsiTheme="majorHAnsi"/>
          <w:i/>
          <w:sz w:val="24"/>
          <w:szCs w:val="24"/>
        </w:rPr>
        <w:t xml:space="preserve"> Logi</w:t>
      </w:r>
      <w:r w:rsidRPr="00ED228F">
        <w:rPr>
          <w:rFonts w:asciiTheme="majorHAnsi" w:hAnsiTheme="majorHAnsi"/>
          <w:i/>
          <w:sz w:val="24"/>
          <w:szCs w:val="24"/>
        </w:rPr>
        <w:t>s</w:t>
      </w:r>
      <w:r w:rsidR="004D0812" w:rsidRPr="00ED228F">
        <w:rPr>
          <w:rFonts w:asciiTheme="majorHAnsi" w:hAnsiTheme="majorHAnsi"/>
          <w:i/>
          <w:sz w:val="24"/>
          <w:szCs w:val="24"/>
        </w:rPr>
        <w:t>tic regression, support vector machines and random forests:</w:t>
      </w:r>
    </w:p>
    <w:p w14:paraId="19C9A59F" w14:textId="77777777" w:rsidR="004D0812" w:rsidRPr="0076016E" w:rsidRDefault="004D0812" w:rsidP="00DB7C57">
      <w:pPr>
        <w:pStyle w:val="ListParagraph"/>
        <w:tabs>
          <w:tab w:val="left" w:pos="1335"/>
        </w:tabs>
        <w:ind w:left="1800"/>
        <w:jc w:val="both"/>
        <w:rPr>
          <w:rFonts w:asciiTheme="majorHAnsi" w:hAnsiTheme="majorHAnsi"/>
          <w:sz w:val="24"/>
          <w:szCs w:val="24"/>
        </w:rPr>
      </w:pPr>
    </w:p>
    <w:p w14:paraId="0416C218" w14:textId="081D0292" w:rsidR="00A26240" w:rsidRPr="00ED228F" w:rsidRDefault="00A73744" w:rsidP="00ED228F">
      <w:pPr>
        <w:rPr>
          <w:rFonts w:asciiTheme="majorHAnsi" w:hAnsiTheme="majorHAnsi"/>
        </w:rPr>
      </w:pPr>
      <w:r w:rsidRPr="00ED228F">
        <w:rPr>
          <w:rFonts w:asciiTheme="majorHAnsi" w:hAnsiTheme="majorHAnsi"/>
          <w:sz w:val="24"/>
          <w:szCs w:val="24"/>
        </w:rPr>
        <w:t>In order to evaluate the robustness of our models, we used a 10 fold</w:t>
      </w:r>
      <w:r w:rsidR="00D128F7" w:rsidRPr="00ED228F">
        <w:rPr>
          <w:rFonts w:asciiTheme="majorHAnsi" w:hAnsiTheme="majorHAnsi"/>
          <w:sz w:val="24"/>
          <w:szCs w:val="24"/>
        </w:rPr>
        <w:t>s</w:t>
      </w:r>
      <w:r w:rsidRPr="00ED228F">
        <w:rPr>
          <w:rFonts w:asciiTheme="majorHAnsi" w:hAnsiTheme="majorHAnsi"/>
          <w:sz w:val="24"/>
          <w:szCs w:val="24"/>
        </w:rPr>
        <w:t xml:space="preserve"> cross validation on our train</w:t>
      </w:r>
      <w:r w:rsidR="000B218F" w:rsidRPr="00ED228F">
        <w:rPr>
          <w:rFonts w:asciiTheme="majorHAnsi" w:hAnsiTheme="majorHAnsi"/>
          <w:sz w:val="24"/>
          <w:szCs w:val="24"/>
        </w:rPr>
        <w:t>ing data set. This partitioned out training data set</w:t>
      </w:r>
      <w:r w:rsidR="005F34AC" w:rsidRPr="00ED228F">
        <w:rPr>
          <w:rFonts w:asciiTheme="majorHAnsi" w:hAnsiTheme="majorHAnsi"/>
          <w:sz w:val="24"/>
          <w:szCs w:val="24"/>
        </w:rPr>
        <w:t xml:space="preserve"> into 10 equally sized portions, </w:t>
      </w:r>
      <w:r w:rsidR="005E4831" w:rsidRPr="00ED228F">
        <w:rPr>
          <w:rFonts w:asciiTheme="majorHAnsi" w:hAnsiTheme="majorHAnsi"/>
          <w:sz w:val="24"/>
          <w:szCs w:val="24"/>
        </w:rPr>
        <w:t xml:space="preserve">and we use </w:t>
      </w:r>
      <w:r w:rsidR="00C63775" w:rsidRPr="00ED228F">
        <w:rPr>
          <w:rFonts w:asciiTheme="majorHAnsi" w:hAnsiTheme="majorHAnsi"/>
          <w:sz w:val="24"/>
          <w:szCs w:val="24"/>
        </w:rPr>
        <w:t xml:space="preserve">9 </w:t>
      </w:r>
      <w:r w:rsidR="004A06AE" w:rsidRPr="00ED228F">
        <w:rPr>
          <w:rFonts w:asciiTheme="majorHAnsi" w:hAnsiTheme="majorHAnsi"/>
          <w:sz w:val="24"/>
          <w:szCs w:val="24"/>
        </w:rPr>
        <w:t xml:space="preserve">randomly selected </w:t>
      </w:r>
      <w:r w:rsidR="00E91259" w:rsidRPr="00ED228F">
        <w:rPr>
          <w:rFonts w:asciiTheme="majorHAnsi" w:hAnsiTheme="majorHAnsi"/>
          <w:sz w:val="24"/>
          <w:szCs w:val="24"/>
        </w:rPr>
        <w:t>portions</w:t>
      </w:r>
      <w:r w:rsidR="004A06AE" w:rsidRPr="00ED228F">
        <w:rPr>
          <w:rFonts w:asciiTheme="majorHAnsi" w:hAnsiTheme="majorHAnsi"/>
          <w:sz w:val="24"/>
          <w:szCs w:val="24"/>
        </w:rPr>
        <w:t xml:space="preserve"> </w:t>
      </w:r>
      <w:r w:rsidR="00E91259" w:rsidRPr="00ED228F">
        <w:rPr>
          <w:rFonts w:asciiTheme="majorHAnsi" w:hAnsiTheme="majorHAnsi"/>
          <w:sz w:val="24"/>
          <w:szCs w:val="24"/>
        </w:rPr>
        <w:t>of the 10</w:t>
      </w:r>
      <w:r w:rsidR="00443862" w:rsidRPr="00ED228F">
        <w:rPr>
          <w:rFonts w:asciiTheme="majorHAnsi" w:hAnsiTheme="majorHAnsi"/>
          <w:sz w:val="24"/>
          <w:szCs w:val="24"/>
        </w:rPr>
        <w:t>,</w:t>
      </w:r>
      <w:r w:rsidR="00E91259" w:rsidRPr="00ED228F">
        <w:rPr>
          <w:rFonts w:asciiTheme="majorHAnsi" w:hAnsiTheme="majorHAnsi"/>
          <w:sz w:val="24"/>
          <w:szCs w:val="24"/>
        </w:rPr>
        <w:t xml:space="preserve"> </w:t>
      </w:r>
      <w:r w:rsidR="00C63775" w:rsidRPr="00ED228F">
        <w:rPr>
          <w:rFonts w:asciiTheme="majorHAnsi" w:hAnsiTheme="majorHAnsi"/>
          <w:sz w:val="24"/>
          <w:szCs w:val="24"/>
        </w:rPr>
        <w:t xml:space="preserve">to train the data and the remaining portion </w:t>
      </w:r>
      <w:r w:rsidR="00B904FC" w:rsidRPr="00ED228F">
        <w:rPr>
          <w:rFonts w:asciiTheme="majorHAnsi" w:hAnsiTheme="majorHAnsi"/>
          <w:sz w:val="24"/>
          <w:szCs w:val="24"/>
        </w:rPr>
        <w:t xml:space="preserve">for testing. </w:t>
      </w:r>
      <w:r w:rsidR="0071410E" w:rsidRPr="00ED228F">
        <w:rPr>
          <w:rFonts w:asciiTheme="majorHAnsi" w:hAnsiTheme="majorHAnsi"/>
          <w:sz w:val="24"/>
          <w:szCs w:val="24"/>
        </w:rPr>
        <w:t>This is done 10 times until each portion serves as a test set at some point,</w:t>
      </w:r>
      <w:r w:rsidR="00915158" w:rsidRPr="00ED228F">
        <w:rPr>
          <w:rFonts w:asciiTheme="majorHAnsi" w:hAnsiTheme="majorHAnsi"/>
          <w:sz w:val="24"/>
          <w:szCs w:val="24"/>
        </w:rPr>
        <w:t xml:space="preserve"> t</w:t>
      </w:r>
      <w:r w:rsidR="005F417C" w:rsidRPr="00ED228F">
        <w:rPr>
          <w:rFonts w:asciiTheme="majorHAnsi" w:hAnsiTheme="majorHAnsi"/>
          <w:sz w:val="24"/>
          <w:szCs w:val="24"/>
        </w:rPr>
        <w:t>hen we average the model against each fold</w:t>
      </w:r>
      <w:r w:rsidR="00594AC7" w:rsidRPr="00ED228F">
        <w:rPr>
          <w:rFonts w:asciiTheme="majorHAnsi" w:hAnsiTheme="majorHAnsi"/>
          <w:sz w:val="24"/>
          <w:szCs w:val="24"/>
        </w:rPr>
        <w:t xml:space="preserve"> and get the </w:t>
      </w:r>
      <w:r w:rsidR="00651ADC" w:rsidRPr="00ED228F">
        <w:rPr>
          <w:rFonts w:asciiTheme="majorHAnsi" w:hAnsiTheme="majorHAnsi"/>
          <w:sz w:val="24"/>
          <w:szCs w:val="24"/>
        </w:rPr>
        <w:t>final</w:t>
      </w:r>
      <w:r w:rsidR="00651ADC" w:rsidRPr="00ED228F">
        <w:rPr>
          <w:rFonts w:asciiTheme="majorHAnsi" w:hAnsiTheme="majorHAnsi"/>
        </w:rPr>
        <w:t xml:space="preserve"> </w:t>
      </w:r>
      <w:r w:rsidR="00594AC7" w:rsidRPr="00ED228F">
        <w:rPr>
          <w:rFonts w:asciiTheme="majorHAnsi" w:hAnsiTheme="majorHAnsi"/>
        </w:rPr>
        <w:t xml:space="preserve">model score. </w:t>
      </w:r>
      <w:r w:rsidR="00915158" w:rsidRPr="00ED228F">
        <w:rPr>
          <w:rFonts w:asciiTheme="majorHAnsi" w:hAnsiTheme="majorHAnsi"/>
        </w:rPr>
        <w:t>We use the test data</w:t>
      </w:r>
      <w:r w:rsidR="0093783F" w:rsidRPr="00ED228F">
        <w:rPr>
          <w:rFonts w:asciiTheme="majorHAnsi" w:hAnsiTheme="majorHAnsi"/>
        </w:rPr>
        <w:t xml:space="preserve"> when we are sure what model performed better during cross validation.</w:t>
      </w:r>
    </w:p>
    <w:p w14:paraId="1F370E50" w14:textId="77777777" w:rsidR="006A6F0E" w:rsidRPr="0076016E" w:rsidRDefault="006A6F0E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1801968C" w14:textId="5D0B3639" w:rsidR="00543B7C" w:rsidRPr="00ED228F" w:rsidRDefault="00785E74" w:rsidP="00ED228F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rFonts w:asciiTheme="majorHAnsi" w:hAnsiTheme="majorHAnsi"/>
          <w:b/>
          <w:i/>
          <w:sz w:val="24"/>
          <w:szCs w:val="24"/>
        </w:rPr>
      </w:pPr>
      <w:r w:rsidRPr="00ED228F">
        <w:rPr>
          <w:rFonts w:asciiTheme="majorHAnsi" w:hAnsiTheme="majorHAnsi"/>
          <w:b/>
          <w:i/>
          <w:sz w:val="24"/>
          <w:szCs w:val="24"/>
        </w:rPr>
        <w:t>Evaluating the models on the most important features and the target feature:</w:t>
      </w:r>
    </w:p>
    <w:p w14:paraId="0FBA7793" w14:textId="77777777" w:rsidR="002C4528" w:rsidRPr="0076016E" w:rsidRDefault="002C4528" w:rsidP="00DB7C57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sz w:val="24"/>
          <w:szCs w:val="24"/>
        </w:rPr>
      </w:pPr>
    </w:p>
    <w:p w14:paraId="76EB5D13" w14:textId="77777777" w:rsidR="001675CD" w:rsidRPr="00ED228F" w:rsidRDefault="00785E74" w:rsidP="00ED228F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sz w:val="24"/>
          <w:szCs w:val="24"/>
        </w:rPr>
        <w:t xml:space="preserve">In this part, we used the </w:t>
      </w:r>
      <w:r w:rsidR="0032551E" w:rsidRPr="00ED228F">
        <w:rPr>
          <w:rFonts w:asciiTheme="majorHAnsi" w:hAnsiTheme="majorHAnsi"/>
          <w:sz w:val="24"/>
          <w:szCs w:val="24"/>
        </w:rPr>
        <w:t xml:space="preserve">Random forest classifier </w:t>
      </w:r>
      <w:r w:rsidR="00FC69EF" w:rsidRPr="00ED228F">
        <w:rPr>
          <w:rFonts w:asciiTheme="majorHAnsi" w:hAnsiTheme="majorHAnsi"/>
          <w:sz w:val="24"/>
          <w:szCs w:val="24"/>
        </w:rPr>
        <w:t>to sel</w:t>
      </w:r>
      <w:r w:rsidR="00752F7E" w:rsidRPr="00ED228F">
        <w:rPr>
          <w:rFonts w:asciiTheme="majorHAnsi" w:hAnsiTheme="majorHAnsi"/>
          <w:sz w:val="24"/>
          <w:szCs w:val="24"/>
        </w:rPr>
        <w:t xml:space="preserve">ect the most important features. </w:t>
      </w:r>
    </w:p>
    <w:p w14:paraId="2FD62E4F" w14:textId="0535AAF0" w:rsidR="00785E74" w:rsidRPr="00ED228F" w:rsidRDefault="00190105" w:rsidP="00ED228F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sz w:val="24"/>
          <w:szCs w:val="24"/>
        </w:rPr>
        <w:lastRenderedPageBreak/>
        <w:t xml:space="preserve">From </w:t>
      </w:r>
      <w:proofErr w:type="gramStart"/>
      <w:r w:rsidRPr="00ED228F">
        <w:rPr>
          <w:rFonts w:asciiTheme="majorHAnsi" w:hAnsiTheme="majorHAnsi"/>
          <w:sz w:val="24"/>
          <w:szCs w:val="24"/>
        </w:rPr>
        <w:t>table(</w:t>
      </w:r>
      <w:proofErr w:type="gramEnd"/>
      <w:r w:rsidRPr="00ED228F">
        <w:rPr>
          <w:rFonts w:asciiTheme="majorHAnsi" w:hAnsiTheme="majorHAnsi"/>
          <w:sz w:val="24"/>
          <w:szCs w:val="24"/>
        </w:rPr>
        <w:t>2)</w:t>
      </w:r>
      <w:r w:rsidR="00466D97" w:rsidRPr="00ED228F">
        <w:rPr>
          <w:rFonts w:asciiTheme="majorHAnsi" w:hAnsiTheme="majorHAnsi"/>
          <w:sz w:val="24"/>
          <w:szCs w:val="24"/>
        </w:rPr>
        <w:t xml:space="preserve">, we see that </w:t>
      </w:r>
      <w:r w:rsidR="00F138BB" w:rsidRPr="00ED228F">
        <w:rPr>
          <w:rFonts w:asciiTheme="majorHAnsi" w:hAnsiTheme="majorHAnsi"/>
          <w:sz w:val="24"/>
          <w:szCs w:val="24"/>
        </w:rPr>
        <w:t xml:space="preserve">the 4 most important features where Glucose, BMI, Age and </w:t>
      </w:r>
      <w:proofErr w:type="spellStart"/>
      <w:r w:rsidR="00F138BB" w:rsidRPr="00ED228F">
        <w:rPr>
          <w:rFonts w:asciiTheme="majorHAnsi" w:hAnsiTheme="majorHAnsi"/>
          <w:sz w:val="24"/>
          <w:szCs w:val="24"/>
        </w:rPr>
        <w:t>DiabetesPedigreeFunction</w:t>
      </w:r>
      <w:proofErr w:type="spellEnd"/>
      <w:r w:rsidR="00F138BB" w:rsidRPr="00ED228F">
        <w:rPr>
          <w:rFonts w:asciiTheme="majorHAnsi" w:hAnsiTheme="majorHAnsi"/>
          <w:sz w:val="24"/>
          <w:szCs w:val="24"/>
        </w:rPr>
        <w:t>.</w:t>
      </w:r>
    </w:p>
    <w:p w14:paraId="69089DAD" w14:textId="08D743D8" w:rsidR="002D12E9" w:rsidRPr="0076016E" w:rsidRDefault="002D12E9" w:rsidP="00DB7C57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color w:val="000000"/>
          <w:sz w:val="24"/>
          <w:szCs w:val="24"/>
        </w:rPr>
      </w:pPr>
      <w:r w:rsidRPr="0076016E">
        <w:rPr>
          <w:rFonts w:asciiTheme="majorHAnsi" w:hAnsiTheme="majorHAnsi"/>
          <w:color w:val="000000"/>
          <w:sz w:val="24"/>
          <w:szCs w:val="24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0"/>
        <w:gridCol w:w="3760"/>
      </w:tblGrid>
      <w:tr w:rsidR="00C62264" w:rsidRPr="0076016E" w14:paraId="07680CCB" w14:textId="77777777" w:rsidTr="00374924">
        <w:tc>
          <w:tcPr>
            <w:tcW w:w="4675" w:type="dxa"/>
          </w:tcPr>
          <w:p w14:paraId="78F4B185" w14:textId="4ACC511C" w:rsidR="00374924" w:rsidRPr="0076016E" w:rsidRDefault="0037492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6016E">
              <w:rPr>
                <w:rFonts w:asciiTheme="majorHAnsi" w:hAnsiTheme="majorHAnsi"/>
                <w:b/>
                <w:sz w:val="24"/>
                <w:szCs w:val="24"/>
              </w:rPr>
              <w:t xml:space="preserve">Features </w:t>
            </w:r>
          </w:p>
        </w:tc>
        <w:tc>
          <w:tcPr>
            <w:tcW w:w="4675" w:type="dxa"/>
          </w:tcPr>
          <w:p w14:paraId="5E4B3CCA" w14:textId="08C85F62" w:rsidR="00374924" w:rsidRPr="0076016E" w:rsidRDefault="0037492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6016E">
              <w:rPr>
                <w:rFonts w:asciiTheme="majorHAnsi" w:hAnsiTheme="majorHAnsi"/>
                <w:b/>
                <w:sz w:val="24"/>
                <w:szCs w:val="24"/>
              </w:rPr>
              <w:t xml:space="preserve">Percentage </w:t>
            </w:r>
            <w:r w:rsidR="00D0053C" w:rsidRPr="0076016E">
              <w:rPr>
                <w:rFonts w:asciiTheme="majorHAnsi" w:hAnsiTheme="majorHAnsi"/>
                <w:b/>
                <w:sz w:val="24"/>
                <w:szCs w:val="24"/>
              </w:rPr>
              <w:t>importance</w:t>
            </w:r>
          </w:p>
        </w:tc>
      </w:tr>
      <w:tr w:rsidR="00C62264" w:rsidRPr="0076016E" w14:paraId="7C80B68D" w14:textId="77777777" w:rsidTr="00374924">
        <w:tc>
          <w:tcPr>
            <w:tcW w:w="4675" w:type="dxa"/>
          </w:tcPr>
          <w:p w14:paraId="3DBF8171" w14:textId="1C530557" w:rsidR="00374924" w:rsidRPr="0076016E" w:rsidRDefault="00D0053C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Glucose</w:t>
            </w:r>
          </w:p>
        </w:tc>
        <w:tc>
          <w:tcPr>
            <w:tcW w:w="4675" w:type="dxa"/>
          </w:tcPr>
          <w:p w14:paraId="76D5A0A4" w14:textId="7789E975" w:rsidR="00374924" w:rsidRPr="0076016E" w:rsidRDefault="00121797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25.531204  </w:t>
            </w:r>
          </w:p>
        </w:tc>
      </w:tr>
      <w:tr w:rsidR="00C62264" w:rsidRPr="0076016E" w14:paraId="590775F4" w14:textId="77777777" w:rsidTr="00374924">
        <w:tc>
          <w:tcPr>
            <w:tcW w:w="4675" w:type="dxa"/>
          </w:tcPr>
          <w:p w14:paraId="70E82C8A" w14:textId="68CDE182" w:rsidR="00374924" w:rsidRPr="0076016E" w:rsidRDefault="009E2F21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BMI</w:t>
            </w:r>
          </w:p>
        </w:tc>
        <w:tc>
          <w:tcPr>
            <w:tcW w:w="4675" w:type="dxa"/>
          </w:tcPr>
          <w:p w14:paraId="1601AAF0" w14:textId="7B41C9B0" w:rsidR="00374924" w:rsidRPr="0076016E" w:rsidRDefault="009E2F21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</w:rPr>
              <w:t>16.161817</w:t>
            </w:r>
          </w:p>
        </w:tc>
      </w:tr>
      <w:tr w:rsidR="00C62264" w:rsidRPr="0076016E" w14:paraId="014C0411" w14:textId="77777777" w:rsidTr="00374924">
        <w:tc>
          <w:tcPr>
            <w:tcW w:w="4675" w:type="dxa"/>
          </w:tcPr>
          <w:p w14:paraId="0E44F766" w14:textId="14C4D5D5" w:rsidR="00374924" w:rsidRPr="0076016E" w:rsidRDefault="009E2F21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06D3AACC" w14:textId="25E355DB" w:rsidR="00374924" w:rsidRPr="0076016E" w:rsidRDefault="00121797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</w:rPr>
              <w:t>13.963501</w:t>
            </w:r>
          </w:p>
        </w:tc>
      </w:tr>
      <w:tr w:rsidR="00C62264" w:rsidRPr="0076016E" w14:paraId="7035E376" w14:textId="77777777" w:rsidTr="00374924">
        <w:tc>
          <w:tcPr>
            <w:tcW w:w="4675" w:type="dxa"/>
          </w:tcPr>
          <w:p w14:paraId="5C44BD3E" w14:textId="359E00FC" w:rsidR="00374924" w:rsidRPr="0076016E" w:rsidRDefault="00C6226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</w:rPr>
              <w:t>DiabetesPedigreeFunction</w:t>
            </w:r>
            <w:proofErr w:type="spellEnd"/>
          </w:p>
        </w:tc>
        <w:tc>
          <w:tcPr>
            <w:tcW w:w="4675" w:type="dxa"/>
          </w:tcPr>
          <w:p w14:paraId="541CCEC9" w14:textId="001E65B4" w:rsidR="00374924" w:rsidRPr="0076016E" w:rsidRDefault="00121797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</w:rPr>
              <w:t>12.415163</w:t>
            </w:r>
          </w:p>
        </w:tc>
      </w:tr>
      <w:tr w:rsidR="00C62264" w:rsidRPr="0076016E" w14:paraId="7567892D" w14:textId="77777777" w:rsidTr="00374924">
        <w:tc>
          <w:tcPr>
            <w:tcW w:w="4675" w:type="dxa"/>
          </w:tcPr>
          <w:p w14:paraId="0F6123D3" w14:textId="70E7F7C9" w:rsidR="00C62264" w:rsidRPr="0076016E" w:rsidRDefault="00C6226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4675" w:type="dxa"/>
          </w:tcPr>
          <w:p w14:paraId="1CA808D5" w14:textId="3B826B3A" w:rsidR="00C62264" w:rsidRPr="0076016E" w:rsidRDefault="00C6226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color w:val="000000"/>
                <w:sz w:val="24"/>
                <w:szCs w:val="24"/>
              </w:rPr>
              <w:t>8.422233</w:t>
            </w:r>
          </w:p>
        </w:tc>
      </w:tr>
      <w:tr w:rsidR="00C62264" w:rsidRPr="0076016E" w14:paraId="6B272D87" w14:textId="77777777" w:rsidTr="00374924">
        <w:tc>
          <w:tcPr>
            <w:tcW w:w="4675" w:type="dxa"/>
          </w:tcPr>
          <w:p w14:paraId="5E641C07" w14:textId="17DCD4BC" w:rsidR="00374924" w:rsidRPr="0076016E" w:rsidRDefault="009E2F21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Pregnancies</w:t>
            </w:r>
          </w:p>
        </w:tc>
        <w:tc>
          <w:tcPr>
            <w:tcW w:w="4675" w:type="dxa"/>
          </w:tcPr>
          <w:p w14:paraId="4194239E" w14:textId="54020855" w:rsidR="00374924" w:rsidRPr="0076016E" w:rsidRDefault="00121797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8.203</w:t>
            </w:r>
            <w:r w:rsidR="009E2F21" w:rsidRPr="0076016E">
              <w:rPr>
                <w:rFonts w:asciiTheme="majorHAnsi" w:hAnsiTheme="majorHAnsi"/>
                <w:sz w:val="24"/>
                <w:szCs w:val="24"/>
              </w:rPr>
              <w:t>88</w:t>
            </w:r>
          </w:p>
        </w:tc>
      </w:tr>
      <w:tr w:rsidR="00A4078F" w:rsidRPr="0076016E" w14:paraId="05AD4A92" w14:textId="77777777" w:rsidTr="00374924">
        <w:tc>
          <w:tcPr>
            <w:tcW w:w="4675" w:type="dxa"/>
          </w:tcPr>
          <w:p w14:paraId="7DA05C2C" w14:textId="7395F913" w:rsidR="00A4078F" w:rsidRPr="0076016E" w:rsidRDefault="00A4078F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insulin</w:t>
            </w:r>
          </w:p>
        </w:tc>
        <w:tc>
          <w:tcPr>
            <w:tcW w:w="4675" w:type="dxa"/>
          </w:tcPr>
          <w:p w14:paraId="0BFD0B75" w14:textId="5D18E06E" w:rsidR="00A4078F" w:rsidRPr="0076016E" w:rsidRDefault="00A4078F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7.778867</w:t>
            </w:r>
          </w:p>
        </w:tc>
      </w:tr>
      <w:tr w:rsidR="00C62264" w:rsidRPr="0076016E" w14:paraId="5F611D72" w14:textId="77777777" w:rsidTr="00374924">
        <w:tc>
          <w:tcPr>
            <w:tcW w:w="4675" w:type="dxa"/>
          </w:tcPr>
          <w:p w14:paraId="590A78AC" w14:textId="25BB7792" w:rsidR="00374924" w:rsidRPr="0076016E" w:rsidRDefault="00C6226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</w:rPr>
              <w:t>SkinThickness</w:t>
            </w:r>
            <w:proofErr w:type="spellEnd"/>
          </w:p>
        </w:tc>
        <w:tc>
          <w:tcPr>
            <w:tcW w:w="4675" w:type="dxa"/>
          </w:tcPr>
          <w:p w14:paraId="01C4363B" w14:textId="7FA3C85F" w:rsidR="00374924" w:rsidRPr="0076016E" w:rsidRDefault="00A4078F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7.703334</w:t>
            </w:r>
          </w:p>
        </w:tc>
      </w:tr>
      <w:tr w:rsidR="00C62264" w:rsidRPr="0076016E" w14:paraId="49EA996D" w14:textId="77777777" w:rsidTr="00374924">
        <w:tc>
          <w:tcPr>
            <w:tcW w:w="4675" w:type="dxa"/>
          </w:tcPr>
          <w:p w14:paraId="2BB3781B" w14:textId="77777777" w:rsidR="00374924" w:rsidRPr="0076016E" w:rsidRDefault="0037492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137E8D" w14:textId="77777777" w:rsidR="00374924" w:rsidRPr="0076016E" w:rsidRDefault="00374924" w:rsidP="00DB7C57">
            <w:pPr>
              <w:pStyle w:val="ListParagraph"/>
              <w:tabs>
                <w:tab w:val="left" w:pos="1335"/>
              </w:tabs>
              <w:ind w:left="0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FFC1E34" w14:textId="3D5C6884" w:rsidR="009216C2" w:rsidRPr="0076016E" w:rsidRDefault="001675CD" w:rsidP="00DB7C57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b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="00A772FD" w:rsidRPr="0076016E">
        <w:rPr>
          <w:rFonts w:asciiTheme="majorHAnsi" w:hAnsiTheme="majorHAnsi"/>
          <w:sz w:val="24"/>
          <w:szCs w:val="24"/>
        </w:rPr>
        <w:tab/>
      </w:r>
      <w:r w:rsidR="00A772FD" w:rsidRPr="0076016E">
        <w:rPr>
          <w:rFonts w:asciiTheme="majorHAnsi" w:hAnsiTheme="majorHAnsi"/>
          <w:sz w:val="24"/>
          <w:szCs w:val="24"/>
        </w:rPr>
        <w:tab/>
      </w:r>
      <w:r w:rsidRPr="00ED228F">
        <w:rPr>
          <w:rFonts w:asciiTheme="majorHAnsi" w:hAnsiTheme="majorHAnsi"/>
          <w:b/>
          <w:sz w:val="24"/>
          <w:szCs w:val="24"/>
        </w:rPr>
        <w:t>Table (2)</w:t>
      </w:r>
    </w:p>
    <w:p w14:paraId="1D227808" w14:textId="77777777" w:rsidR="00B148BB" w:rsidRPr="00ED228F" w:rsidRDefault="00B148BB" w:rsidP="00DB7C57">
      <w:pPr>
        <w:pStyle w:val="ListParagraph"/>
        <w:tabs>
          <w:tab w:val="left" w:pos="1335"/>
        </w:tabs>
        <w:ind w:left="1440"/>
        <w:jc w:val="both"/>
        <w:rPr>
          <w:rFonts w:asciiTheme="majorHAnsi" w:hAnsiTheme="majorHAnsi"/>
          <w:b/>
          <w:sz w:val="24"/>
          <w:szCs w:val="24"/>
        </w:rPr>
      </w:pPr>
    </w:p>
    <w:p w14:paraId="5C13697E" w14:textId="5CBC0219" w:rsidR="00A653CA" w:rsidRPr="0076016E" w:rsidRDefault="00CE3B33" w:rsidP="002B2FA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We created a new dataset comprising these 4 most important features </w:t>
      </w:r>
      <w:r w:rsidR="00C46F0A" w:rsidRPr="0076016E">
        <w:rPr>
          <w:rFonts w:asciiTheme="majorHAnsi" w:hAnsiTheme="majorHAnsi"/>
          <w:sz w:val="24"/>
          <w:szCs w:val="24"/>
        </w:rPr>
        <w:t>and</w:t>
      </w:r>
      <w:r w:rsidR="003F1CF6" w:rsidRPr="0076016E">
        <w:rPr>
          <w:rFonts w:asciiTheme="majorHAnsi" w:hAnsiTheme="majorHAnsi"/>
          <w:sz w:val="24"/>
          <w:szCs w:val="24"/>
        </w:rPr>
        <w:t xml:space="preserve"> the target </w:t>
      </w:r>
      <w:proofErr w:type="gramStart"/>
      <w:r w:rsidR="003F1CF6" w:rsidRPr="0076016E">
        <w:rPr>
          <w:rFonts w:asciiTheme="majorHAnsi" w:hAnsiTheme="majorHAnsi"/>
          <w:sz w:val="24"/>
          <w:szCs w:val="24"/>
        </w:rPr>
        <w:t>feature(</w:t>
      </w:r>
      <w:proofErr w:type="gramEnd"/>
      <w:r w:rsidR="00C46F0A" w:rsidRPr="0076016E">
        <w:rPr>
          <w:rFonts w:asciiTheme="majorHAnsi" w:hAnsiTheme="majorHAnsi"/>
          <w:sz w:val="24"/>
          <w:szCs w:val="24"/>
        </w:rPr>
        <w:t>O</w:t>
      </w:r>
      <w:r w:rsidR="003F1CF6" w:rsidRPr="0076016E">
        <w:rPr>
          <w:rFonts w:asciiTheme="majorHAnsi" w:hAnsiTheme="majorHAnsi"/>
          <w:sz w:val="24"/>
          <w:szCs w:val="24"/>
        </w:rPr>
        <w:t xml:space="preserve">utcome) and then </w:t>
      </w:r>
      <w:r w:rsidR="001E7672" w:rsidRPr="0076016E">
        <w:rPr>
          <w:rFonts w:asciiTheme="majorHAnsi" w:hAnsiTheme="majorHAnsi"/>
          <w:sz w:val="24"/>
          <w:szCs w:val="24"/>
        </w:rPr>
        <w:t xml:space="preserve">evaluated out models using </w:t>
      </w:r>
      <w:r w:rsidR="003F1CF6" w:rsidRPr="0076016E">
        <w:rPr>
          <w:rFonts w:asciiTheme="majorHAnsi" w:hAnsiTheme="majorHAnsi"/>
          <w:sz w:val="24"/>
          <w:szCs w:val="24"/>
        </w:rPr>
        <w:t>a 10 fold</w:t>
      </w:r>
      <w:r w:rsidR="000434AA" w:rsidRPr="0076016E">
        <w:rPr>
          <w:rFonts w:asciiTheme="majorHAnsi" w:hAnsiTheme="majorHAnsi"/>
          <w:sz w:val="24"/>
          <w:szCs w:val="24"/>
        </w:rPr>
        <w:t>s</w:t>
      </w:r>
      <w:r w:rsidR="003F1CF6" w:rsidRPr="0076016E">
        <w:rPr>
          <w:rFonts w:asciiTheme="majorHAnsi" w:hAnsiTheme="majorHAnsi"/>
          <w:sz w:val="24"/>
          <w:szCs w:val="24"/>
        </w:rPr>
        <w:t xml:space="preserve"> cross validation</w:t>
      </w:r>
      <w:r w:rsidR="000434AA" w:rsidRPr="0076016E">
        <w:rPr>
          <w:rFonts w:asciiTheme="majorHAnsi" w:hAnsiTheme="majorHAnsi"/>
          <w:sz w:val="24"/>
          <w:szCs w:val="24"/>
        </w:rPr>
        <w:t xml:space="preserve"> </w:t>
      </w:r>
      <w:r w:rsidR="00C46F0A" w:rsidRPr="0076016E">
        <w:rPr>
          <w:rFonts w:asciiTheme="majorHAnsi" w:hAnsiTheme="majorHAnsi"/>
          <w:sz w:val="24"/>
          <w:szCs w:val="24"/>
        </w:rPr>
        <w:t>(Exception neural networks)</w:t>
      </w:r>
      <w:r w:rsidR="001E7672" w:rsidRPr="0076016E">
        <w:rPr>
          <w:rFonts w:asciiTheme="majorHAnsi" w:hAnsiTheme="majorHAnsi"/>
          <w:sz w:val="24"/>
          <w:szCs w:val="24"/>
        </w:rPr>
        <w:t>.</w:t>
      </w:r>
      <w:r w:rsidR="003F1CF6" w:rsidRPr="0076016E">
        <w:rPr>
          <w:rFonts w:asciiTheme="majorHAnsi" w:hAnsiTheme="majorHAnsi"/>
          <w:sz w:val="24"/>
          <w:szCs w:val="24"/>
        </w:rPr>
        <w:t xml:space="preserve"> </w:t>
      </w:r>
    </w:p>
    <w:p w14:paraId="5FAB68E8" w14:textId="56C948A0" w:rsidR="008C012F" w:rsidRPr="00ED228F" w:rsidRDefault="008C012F" w:rsidP="00ED228F">
      <w:pPr>
        <w:pStyle w:val="ListParagraph"/>
        <w:numPr>
          <w:ilvl w:val="0"/>
          <w:numId w:val="14"/>
        </w:num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ED228F">
        <w:rPr>
          <w:rFonts w:asciiTheme="majorHAnsi" w:hAnsiTheme="majorHAnsi"/>
          <w:b/>
          <w:sz w:val="24"/>
          <w:szCs w:val="24"/>
        </w:rPr>
        <w:t>Using Neural network:</w:t>
      </w:r>
    </w:p>
    <w:p w14:paraId="2CF545C1" w14:textId="5BE1C38D" w:rsidR="00AD3A76" w:rsidRPr="0076016E" w:rsidRDefault="008070AA" w:rsidP="00AD3A76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In either part of this section,</w:t>
      </w:r>
      <w:r w:rsidR="008C012F" w:rsidRPr="0076016E">
        <w:rPr>
          <w:rFonts w:asciiTheme="majorHAnsi" w:hAnsiTheme="majorHAnsi"/>
          <w:sz w:val="24"/>
          <w:szCs w:val="24"/>
        </w:rPr>
        <w:t xml:space="preserve"> we used a single layered network of size 15, stochastic gradient descent as optimizer</w:t>
      </w:r>
      <w:r w:rsidR="000434AA" w:rsidRPr="0076016E">
        <w:rPr>
          <w:rFonts w:asciiTheme="majorHAnsi" w:hAnsiTheme="majorHAnsi"/>
          <w:sz w:val="24"/>
          <w:szCs w:val="24"/>
        </w:rPr>
        <w:t xml:space="preserve"> </w:t>
      </w:r>
      <w:r w:rsidRPr="0076016E">
        <w:rPr>
          <w:rFonts w:asciiTheme="majorHAnsi" w:hAnsiTheme="majorHAnsi"/>
          <w:sz w:val="24"/>
          <w:szCs w:val="24"/>
        </w:rPr>
        <w:t>(with 0.005 as learning rate)</w:t>
      </w:r>
      <w:r w:rsidR="008C012F" w:rsidRPr="0076016E">
        <w:rPr>
          <w:rFonts w:asciiTheme="majorHAnsi" w:hAnsiTheme="majorHAnsi"/>
          <w:sz w:val="24"/>
          <w:szCs w:val="24"/>
        </w:rPr>
        <w:t xml:space="preserve"> and binary cross</w:t>
      </w:r>
      <w:r w:rsidR="0018511C">
        <w:rPr>
          <w:rFonts w:asciiTheme="majorHAnsi" w:hAnsiTheme="majorHAnsi"/>
          <w:sz w:val="24"/>
          <w:szCs w:val="24"/>
        </w:rPr>
        <w:t xml:space="preserve"> </w:t>
      </w:r>
      <w:r w:rsidR="008C012F" w:rsidRPr="0076016E">
        <w:rPr>
          <w:rFonts w:asciiTheme="majorHAnsi" w:hAnsiTheme="majorHAnsi"/>
          <w:sz w:val="24"/>
          <w:szCs w:val="24"/>
        </w:rPr>
        <w:t>entropy for the loss function. We trained the data on 429 samples and validated on 108 samples over 900 epochs.</w:t>
      </w:r>
    </w:p>
    <w:p w14:paraId="6278EF10" w14:textId="77777777" w:rsidR="00A07F72" w:rsidRPr="0076016E" w:rsidRDefault="00AD3A76" w:rsidP="00AD3A76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We got the following learning curves for both parts:</w:t>
      </w:r>
    </w:p>
    <w:p w14:paraId="21055916" w14:textId="068427CB" w:rsidR="00A07F72" w:rsidRPr="0076016E" w:rsidRDefault="00076D37" w:rsidP="00AD3A76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F74761" wp14:editId="3FD5A69C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5638165" cy="1847850"/>
                <wp:effectExtent l="0" t="0" r="635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165" cy="1847850"/>
                          <a:chOff x="0" y="0"/>
                          <a:chExt cx="5638165" cy="184785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60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6550" y="28575"/>
                            <a:ext cx="2761615" cy="1819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A1CC66" id="Group 10" o:spid="_x0000_s1026" style="position:absolute;margin-left:0;margin-top:21.55pt;width:443.95pt;height:145.5pt;z-index:251663360" coordsize="56381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7533;height:18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">
                  <v:imagedata r:id="rId16" o:title=""/>
                </v:shape>
                <v:shape id="Picture 6" o:spid="_x0000_s1028" type="#_x0000_t75" style="position:absolute;left:28765;top:285;width:27616;height:18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">
                  <v:imagedata r:id="rId17" o:title=""/>
                </v:shape>
                <w10:wrap type="square"/>
              </v:group>
            </w:pict>
          </mc:Fallback>
        </mc:AlternateContent>
      </w:r>
    </w:p>
    <w:p w14:paraId="3E6E3170" w14:textId="3A748392" w:rsidR="00A07F72" w:rsidRPr="0076016E" w:rsidRDefault="00A07F72" w:rsidP="00AD3A76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4D835CAA" w14:textId="4DB3BE8E" w:rsidR="00EA21EF" w:rsidRPr="00ED228F" w:rsidRDefault="00114E77" w:rsidP="00ED228F">
      <w:pPr>
        <w:rPr>
          <w:rFonts w:asciiTheme="majorHAnsi" w:hAnsiTheme="majorHAnsi"/>
        </w:rPr>
      </w:pPr>
      <w:r w:rsidRPr="0076016E">
        <w:rPr>
          <w:rFonts w:asciiTheme="majorHAnsi" w:hAnsiTheme="majorHAnsi"/>
          <w:sz w:val="24"/>
          <w:szCs w:val="24"/>
        </w:rPr>
        <w:t xml:space="preserve">     Learning curve before feature selection</w:t>
      </w:r>
      <w:r w:rsidRPr="0076016E">
        <w:rPr>
          <w:rFonts w:asciiTheme="majorHAnsi" w:hAnsiTheme="majorHAnsi"/>
          <w:sz w:val="24"/>
          <w:szCs w:val="24"/>
        </w:rPr>
        <w:tab/>
      </w:r>
      <w:r w:rsidR="00076D37" w:rsidRPr="0076016E">
        <w:rPr>
          <w:rFonts w:asciiTheme="majorHAnsi" w:hAnsiTheme="majorHAnsi"/>
          <w:sz w:val="24"/>
          <w:szCs w:val="24"/>
        </w:rPr>
        <w:t xml:space="preserve">              </w:t>
      </w:r>
      <w:r w:rsidRPr="0076016E">
        <w:rPr>
          <w:rFonts w:asciiTheme="majorHAnsi" w:hAnsiTheme="majorHAnsi"/>
          <w:sz w:val="24"/>
          <w:szCs w:val="24"/>
        </w:rPr>
        <w:t>Learning Curve after feature selectio</w:t>
      </w:r>
      <w:r w:rsidR="00F83EC7">
        <w:rPr>
          <w:rFonts w:asciiTheme="majorHAnsi" w:hAnsiTheme="majorHAnsi"/>
          <w:sz w:val="24"/>
          <w:szCs w:val="24"/>
        </w:rPr>
        <w:t>n</w:t>
      </w:r>
    </w:p>
    <w:p w14:paraId="032DD681" w14:textId="025029ED" w:rsidR="00DF3F08" w:rsidRPr="0076016E" w:rsidRDefault="00EA21EF" w:rsidP="00325D5D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lastRenderedPageBreak/>
        <w:t xml:space="preserve">We also evaluated our model on another classification metric the </w:t>
      </w:r>
      <w:proofErr w:type="spellStart"/>
      <w:r w:rsidRPr="0076016E">
        <w:rPr>
          <w:rFonts w:asciiTheme="majorHAnsi" w:hAnsiTheme="majorHAnsi"/>
          <w:sz w:val="24"/>
          <w:szCs w:val="24"/>
        </w:rPr>
        <w:t>roc_auc</w:t>
      </w:r>
      <w:proofErr w:type="spellEnd"/>
      <w:r w:rsidR="00F83EC7">
        <w:rPr>
          <w:rFonts w:asciiTheme="majorHAnsi" w:hAnsiTheme="majorHAnsi"/>
          <w:sz w:val="24"/>
          <w:szCs w:val="24"/>
        </w:rPr>
        <w:t xml:space="preserve"> </w:t>
      </w:r>
      <w:r w:rsidRPr="0076016E">
        <w:rPr>
          <w:rFonts w:asciiTheme="majorHAnsi" w:hAnsiTheme="majorHAnsi"/>
          <w:sz w:val="24"/>
          <w:szCs w:val="24"/>
        </w:rPr>
        <w:t>score</w:t>
      </w:r>
      <w:r w:rsidR="009F4F59" w:rsidRPr="0076016E">
        <w:rPr>
          <w:rFonts w:asciiTheme="majorHAnsi" w:hAnsiTheme="majorHAnsi"/>
          <w:sz w:val="24"/>
          <w:szCs w:val="24"/>
        </w:rPr>
        <w:t xml:space="preserve"> which</w:t>
      </w:r>
      <w:r w:rsidR="00325D5D" w:rsidRPr="0076016E">
        <w:rPr>
          <w:rFonts w:asciiTheme="majorHAnsi" w:hAnsiTheme="majorHAnsi"/>
          <w:sz w:val="24"/>
          <w:szCs w:val="24"/>
        </w:rPr>
        <w:t xml:space="preserve"> </w:t>
      </w:r>
      <w:r w:rsidR="009F4F59" w:rsidRPr="0076016E">
        <w:rPr>
          <w:rFonts w:asciiTheme="majorHAnsi" w:hAnsiTheme="majorHAnsi"/>
          <w:sz w:val="24"/>
          <w:szCs w:val="24"/>
        </w:rPr>
        <w:t>is the Area Under the Roc curve.</w:t>
      </w:r>
      <w:r w:rsidR="00E149A2" w:rsidRPr="0076016E">
        <w:rPr>
          <w:rFonts w:asciiTheme="majorHAnsi" w:hAnsiTheme="majorHAnsi"/>
          <w:sz w:val="24"/>
          <w:szCs w:val="24"/>
        </w:rPr>
        <w:t xml:space="preserve"> Roc curves were generated based on the predicted outcomes</w:t>
      </w:r>
      <w:r w:rsidR="008212EB" w:rsidRPr="0076016E">
        <w:rPr>
          <w:rFonts w:asciiTheme="majorHAnsi" w:hAnsiTheme="majorHAnsi"/>
          <w:sz w:val="24"/>
          <w:szCs w:val="24"/>
        </w:rPr>
        <w:t xml:space="preserve"> and they</w:t>
      </w:r>
      <w:r w:rsidR="00197597" w:rsidRPr="0076016E">
        <w:rPr>
          <w:rFonts w:asciiTheme="majorHAnsi" w:hAnsiTheme="majorHAnsi"/>
          <w:sz w:val="24"/>
          <w:szCs w:val="24"/>
        </w:rPr>
        <w:t xml:space="preserve"> typically feature true positive </w:t>
      </w:r>
      <w:proofErr w:type="gramStart"/>
      <w:r w:rsidR="00197597" w:rsidRPr="0076016E">
        <w:rPr>
          <w:rFonts w:asciiTheme="majorHAnsi" w:hAnsiTheme="majorHAnsi"/>
          <w:sz w:val="24"/>
          <w:szCs w:val="24"/>
        </w:rPr>
        <w:t>rate</w:t>
      </w:r>
      <w:r w:rsidR="000F366B" w:rsidRPr="0076016E">
        <w:rPr>
          <w:rFonts w:asciiTheme="majorHAnsi" w:hAnsiTheme="majorHAnsi"/>
          <w:sz w:val="24"/>
          <w:szCs w:val="24"/>
        </w:rPr>
        <w:t>(</w:t>
      </w:r>
      <w:proofErr w:type="gramEnd"/>
      <w:r w:rsidR="000F366B" w:rsidRPr="0076016E">
        <w:rPr>
          <w:rFonts w:asciiTheme="majorHAnsi" w:hAnsiTheme="majorHAnsi"/>
          <w:sz w:val="24"/>
          <w:szCs w:val="24"/>
        </w:rPr>
        <w:t>Sensitivity) on the y-axis and false positive rate(Specificity) on the x-axis</w:t>
      </w:r>
      <w:r w:rsidR="006B0C76" w:rsidRPr="0076016E">
        <w:rPr>
          <w:rFonts w:asciiTheme="majorHAnsi" w:hAnsiTheme="majorHAnsi"/>
          <w:sz w:val="24"/>
          <w:szCs w:val="24"/>
        </w:rPr>
        <w:t>. Sensitivity and specificity are statistical measure</w:t>
      </w:r>
      <w:r w:rsidR="009D242C" w:rsidRPr="0076016E">
        <w:rPr>
          <w:rFonts w:asciiTheme="majorHAnsi" w:hAnsiTheme="majorHAnsi"/>
          <w:sz w:val="24"/>
          <w:szCs w:val="24"/>
        </w:rPr>
        <w:t>s of how well our models discriminate</w:t>
      </w:r>
      <w:r w:rsidR="000C5C1B" w:rsidRPr="0076016E">
        <w:rPr>
          <w:rFonts w:asciiTheme="majorHAnsi" w:hAnsiTheme="majorHAnsi"/>
          <w:sz w:val="24"/>
          <w:szCs w:val="24"/>
        </w:rPr>
        <w:t xml:space="preserve"> between a case with positive and negative classes.</w:t>
      </w:r>
      <w:r w:rsidR="001563D2" w:rsidRPr="0076016E">
        <w:rPr>
          <w:rFonts w:asciiTheme="majorHAnsi" w:hAnsiTheme="majorHAnsi"/>
          <w:sz w:val="24"/>
          <w:szCs w:val="24"/>
        </w:rPr>
        <w:t xml:space="preserve"> The area under the ROC curve gives a measure of “</w:t>
      </w:r>
      <w:r w:rsidR="00EC1E4F" w:rsidRPr="0076016E">
        <w:rPr>
          <w:rFonts w:asciiTheme="majorHAnsi" w:hAnsiTheme="majorHAnsi"/>
          <w:sz w:val="24"/>
          <w:szCs w:val="24"/>
        </w:rPr>
        <w:t xml:space="preserve">how well are we separating the two classes” for this case, the bigger the </w:t>
      </w:r>
      <w:proofErr w:type="spellStart"/>
      <w:r w:rsidR="00EC1E4F" w:rsidRPr="0076016E">
        <w:rPr>
          <w:rFonts w:asciiTheme="majorHAnsi" w:hAnsiTheme="majorHAnsi"/>
          <w:sz w:val="24"/>
          <w:szCs w:val="24"/>
        </w:rPr>
        <w:t>roc_auc</w:t>
      </w:r>
      <w:proofErr w:type="spellEnd"/>
      <w:r w:rsidR="00EC1E4F" w:rsidRPr="0076016E">
        <w:rPr>
          <w:rFonts w:asciiTheme="majorHAnsi" w:hAnsiTheme="majorHAnsi"/>
          <w:sz w:val="24"/>
          <w:szCs w:val="24"/>
        </w:rPr>
        <w:t xml:space="preserve"> score, the better.</w:t>
      </w:r>
    </w:p>
    <w:p w14:paraId="011DEE32" w14:textId="7746867B" w:rsidR="00FF1410" w:rsidRDefault="00FF1410" w:rsidP="00325D5D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67A22055" w14:textId="51BF3C43" w:rsidR="00D237B3" w:rsidRDefault="00D237B3" w:rsidP="00325D5D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3077B8F2" w14:textId="77777777" w:rsidR="00D237B3" w:rsidRPr="0076016E" w:rsidRDefault="00D237B3" w:rsidP="00325D5D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14AC849F" w14:textId="36FDE7FF" w:rsidR="00561DE4" w:rsidRPr="0076016E" w:rsidRDefault="00526395" w:rsidP="00DF3F08">
      <w:pPr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</w:rPr>
      </w:pPr>
      <w:r w:rsidRPr="00ED228F">
        <w:rPr>
          <w:rFonts w:asciiTheme="majorHAnsi" w:hAnsiTheme="majorHAnsi"/>
          <w:b/>
          <w:sz w:val="28"/>
          <w:szCs w:val="28"/>
        </w:rPr>
        <w:t xml:space="preserve">Section </w:t>
      </w:r>
      <w:r w:rsidR="00AC435D" w:rsidRPr="00ED228F">
        <w:rPr>
          <w:rFonts w:asciiTheme="majorHAnsi" w:hAnsiTheme="majorHAnsi"/>
          <w:b/>
          <w:sz w:val="28"/>
          <w:szCs w:val="28"/>
        </w:rPr>
        <w:t>4</w:t>
      </w:r>
      <w:r w:rsidRPr="00ED228F">
        <w:rPr>
          <w:rFonts w:asciiTheme="majorHAnsi" w:hAnsiTheme="majorHAnsi"/>
          <w:b/>
          <w:sz w:val="28"/>
          <w:szCs w:val="28"/>
        </w:rPr>
        <w:t xml:space="preserve">: </w:t>
      </w:r>
      <w:r w:rsidR="00DF3F08" w:rsidRPr="0076016E">
        <w:rPr>
          <w:rFonts w:asciiTheme="majorHAnsi" w:hAnsiTheme="majorHAnsi"/>
          <w:b/>
          <w:sz w:val="28"/>
          <w:szCs w:val="28"/>
        </w:rPr>
        <w:t>Result Analysis</w:t>
      </w:r>
    </w:p>
    <w:p w14:paraId="4532AD56" w14:textId="77777777" w:rsidR="0073543C" w:rsidRPr="00ED228F" w:rsidRDefault="0073543C" w:rsidP="00ED228F">
      <w:pPr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</w:rPr>
      </w:pPr>
    </w:p>
    <w:p w14:paraId="3821F208" w14:textId="0F85219F" w:rsidR="00CE3D9A" w:rsidRPr="0076016E" w:rsidRDefault="00487BF1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ab/>
      </w:r>
      <w:r w:rsidR="00CE3D9A" w:rsidRPr="0076016E">
        <w:rPr>
          <w:rFonts w:asciiTheme="majorHAnsi" w:hAnsiTheme="majorHAnsi"/>
          <w:sz w:val="24"/>
          <w:szCs w:val="24"/>
        </w:rPr>
        <w:t xml:space="preserve">To analyze the performance of </w:t>
      </w:r>
      <w:r w:rsidRPr="0076016E">
        <w:rPr>
          <w:rFonts w:asciiTheme="majorHAnsi" w:hAnsiTheme="majorHAnsi"/>
          <w:sz w:val="24"/>
          <w:szCs w:val="24"/>
        </w:rPr>
        <w:t xml:space="preserve">4 of </w:t>
      </w:r>
      <w:r w:rsidR="00CE3D9A" w:rsidRPr="0076016E">
        <w:rPr>
          <w:rFonts w:asciiTheme="majorHAnsi" w:hAnsiTheme="majorHAnsi"/>
          <w:sz w:val="24"/>
          <w:szCs w:val="24"/>
        </w:rPr>
        <w:t>our models, we used a 10 fold</w:t>
      </w:r>
      <w:r w:rsidR="005A0820" w:rsidRPr="0076016E">
        <w:rPr>
          <w:rFonts w:asciiTheme="majorHAnsi" w:hAnsiTheme="majorHAnsi"/>
          <w:sz w:val="24"/>
          <w:szCs w:val="24"/>
        </w:rPr>
        <w:t>s</w:t>
      </w:r>
      <w:r w:rsidR="00CE3D9A" w:rsidRPr="0076016E">
        <w:rPr>
          <w:rFonts w:asciiTheme="majorHAnsi" w:hAnsiTheme="majorHAnsi"/>
          <w:sz w:val="24"/>
          <w:szCs w:val="24"/>
        </w:rPr>
        <w:t xml:space="preserve"> cross validation </w:t>
      </w:r>
      <w:r w:rsidR="00091589" w:rsidRPr="0076016E">
        <w:rPr>
          <w:rFonts w:asciiTheme="majorHAnsi" w:hAnsiTheme="majorHAnsi"/>
          <w:sz w:val="24"/>
          <w:szCs w:val="24"/>
        </w:rPr>
        <w:t xml:space="preserve">as accuracy metric and </w:t>
      </w:r>
      <w:r w:rsidR="008F4738" w:rsidRPr="0076016E">
        <w:rPr>
          <w:rFonts w:asciiTheme="majorHAnsi" w:hAnsiTheme="majorHAnsi"/>
          <w:sz w:val="24"/>
          <w:szCs w:val="24"/>
        </w:rPr>
        <w:t xml:space="preserve">a AUC measure. The experiment was </w:t>
      </w:r>
      <w:r w:rsidR="00894C9C" w:rsidRPr="0076016E">
        <w:rPr>
          <w:rFonts w:asciiTheme="majorHAnsi" w:hAnsiTheme="majorHAnsi"/>
          <w:sz w:val="24"/>
          <w:szCs w:val="24"/>
        </w:rPr>
        <w:t>conducted</w:t>
      </w:r>
      <w:r w:rsidR="008F4738" w:rsidRPr="0076016E">
        <w:rPr>
          <w:rFonts w:asciiTheme="majorHAnsi" w:hAnsiTheme="majorHAnsi"/>
          <w:sz w:val="24"/>
          <w:szCs w:val="24"/>
        </w:rPr>
        <w:t xml:space="preserve"> on </w:t>
      </w:r>
      <w:r w:rsidR="00894C9C" w:rsidRPr="0076016E">
        <w:rPr>
          <w:rFonts w:asciiTheme="majorHAnsi" w:hAnsiTheme="majorHAnsi"/>
          <w:sz w:val="24"/>
          <w:szCs w:val="24"/>
        </w:rPr>
        <w:t>537 training data points and tested on 231 data point</w:t>
      </w:r>
      <w:r w:rsidR="00945713" w:rsidRPr="0076016E">
        <w:rPr>
          <w:rFonts w:asciiTheme="majorHAnsi" w:hAnsiTheme="majorHAnsi"/>
          <w:sz w:val="24"/>
          <w:szCs w:val="24"/>
        </w:rPr>
        <w:t xml:space="preserve"> and the following results were obtained. </w:t>
      </w:r>
      <w:r w:rsidR="00376A1A" w:rsidRPr="0076016E">
        <w:rPr>
          <w:rFonts w:asciiTheme="majorHAnsi" w:hAnsiTheme="majorHAnsi"/>
          <w:sz w:val="24"/>
          <w:szCs w:val="24"/>
        </w:rPr>
        <w:t xml:space="preserve">Table 3 shows the </w:t>
      </w:r>
      <w:r w:rsidR="00596221" w:rsidRPr="0076016E">
        <w:rPr>
          <w:rFonts w:asciiTheme="majorHAnsi" w:hAnsiTheme="majorHAnsi"/>
          <w:sz w:val="24"/>
          <w:szCs w:val="24"/>
        </w:rPr>
        <w:t>models</w:t>
      </w:r>
      <w:r w:rsidR="00A54610" w:rsidRPr="0076016E">
        <w:rPr>
          <w:rFonts w:asciiTheme="majorHAnsi" w:hAnsiTheme="majorHAnsi"/>
          <w:sz w:val="24"/>
          <w:szCs w:val="24"/>
        </w:rPr>
        <w:t xml:space="preserve">’ </w:t>
      </w:r>
      <w:r w:rsidR="00376A1A" w:rsidRPr="0076016E">
        <w:rPr>
          <w:rFonts w:asciiTheme="majorHAnsi" w:hAnsiTheme="majorHAnsi"/>
          <w:sz w:val="24"/>
          <w:szCs w:val="24"/>
        </w:rPr>
        <w:t>Accuracies</w:t>
      </w:r>
      <w:r w:rsidR="00B83C47" w:rsidRPr="0076016E">
        <w:rPr>
          <w:rFonts w:asciiTheme="majorHAnsi" w:hAnsiTheme="majorHAnsi"/>
          <w:sz w:val="24"/>
          <w:szCs w:val="24"/>
        </w:rPr>
        <w:t xml:space="preserve"> </w:t>
      </w:r>
      <w:r w:rsidR="00376A1A" w:rsidRPr="0076016E">
        <w:rPr>
          <w:rFonts w:asciiTheme="majorHAnsi" w:hAnsiTheme="majorHAnsi"/>
          <w:sz w:val="24"/>
          <w:szCs w:val="24"/>
        </w:rPr>
        <w:t xml:space="preserve">before and after feature selection and table 4 </w:t>
      </w:r>
      <w:r w:rsidR="005A0820" w:rsidRPr="0076016E">
        <w:rPr>
          <w:rFonts w:asciiTheme="majorHAnsi" w:hAnsiTheme="majorHAnsi"/>
          <w:sz w:val="24"/>
          <w:szCs w:val="24"/>
        </w:rPr>
        <w:t xml:space="preserve">shows the </w:t>
      </w:r>
      <w:proofErr w:type="spellStart"/>
      <w:r w:rsidR="005A0820" w:rsidRPr="0076016E">
        <w:rPr>
          <w:rFonts w:asciiTheme="majorHAnsi" w:hAnsiTheme="majorHAnsi"/>
          <w:sz w:val="24"/>
          <w:szCs w:val="24"/>
        </w:rPr>
        <w:t>roc_auc_scores</w:t>
      </w:r>
      <w:proofErr w:type="spellEnd"/>
      <w:r w:rsidR="005A0820" w:rsidRPr="0076016E">
        <w:rPr>
          <w:rFonts w:asciiTheme="majorHAnsi" w:hAnsiTheme="majorHAnsi"/>
          <w:sz w:val="24"/>
          <w:szCs w:val="24"/>
        </w:rPr>
        <w:t xml:space="preserve"> before and after feature selection. </w:t>
      </w:r>
    </w:p>
    <w:p w14:paraId="5C3D7EAC" w14:textId="77777777" w:rsidR="00146533" w:rsidRPr="0076016E" w:rsidRDefault="00146533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005" w:rsidRPr="0076016E" w14:paraId="7CFE50B0" w14:textId="77777777" w:rsidTr="008662C2">
        <w:tc>
          <w:tcPr>
            <w:tcW w:w="3116" w:type="dxa"/>
          </w:tcPr>
          <w:p w14:paraId="61E90724" w14:textId="77777777" w:rsidR="009C3005" w:rsidRPr="0076016E" w:rsidRDefault="009C3005" w:rsidP="00ED228F">
            <w:pPr>
              <w:tabs>
                <w:tab w:val="left" w:pos="133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Models</w:t>
            </w:r>
          </w:p>
        </w:tc>
        <w:tc>
          <w:tcPr>
            <w:tcW w:w="3117" w:type="dxa"/>
          </w:tcPr>
          <w:p w14:paraId="43C3D6BB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Model accuracies before features selection</w:t>
            </w:r>
          </w:p>
        </w:tc>
        <w:tc>
          <w:tcPr>
            <w:tcW w:w="3117" w:type="dxa"/>
          </w:tcPr>
          <w:p w14:paraId="4B1197EE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Model accuracies after feature selections</w:t>
            </w:r>
          </w:p>
        </w:tc>
      </w:tr>
      <w:tr w:rsidR="009C3005" w:rsidRPr="0076016E" w14:paraId="2E3A7480" w14:textId="77777777" w:rsidTr="008662C2">
        <w:tc>
          <w:tcPr>
            <w:tcW w:w="3116" w:type="dxa"/>
          </w:tcPr>
          <w:p w14:paraId="436A57DD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Logistic regression</w:t>
            </w:r>
          </w:p>
        </w:tc>
        <w:tc>
          <w:tcPr>
            <w:tcW w:w="3117" w:type="dxa"/>
          </w:tcPr>
          <w:p w14:paraId="61B990BA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77.638015</w:t>
            </w:r>
          </w:p>
        </w:tc>
        <w:tc>
          <w:tcPr>
            <w:tcW w:w="3117" w:type="dxa"/>
          </w:tcPr>
          <w:p w14:paraId="26F20870" w14:textId="1F78936C" w:rsidR="009C3005" w:rsidRPr="0076016E" w:rsidRDefault="00F00BCB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77.830189</w:t>
            </w:r>
          </w:p>
        </w:tc>
      </w:tr>
      <w:tr w:rsidR="009C3005" w:rsidRPr="0076016E" w14:paraId="0B84616E" w14:textId="77777777" w:rsidTr="008662C2">
        <w:tc>
          <w:tcPr>
            <w:tcW w:w="3116" w:type="dxa"/>
          </w:tcPr>
          <w:p w14:paraId="139414BD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Linear support vector machines</w:t>
            </w:r>
          </w:p>
        </w:tc>
        <w:tc>
          <w:tcPr>
            <w:tcW w:w="3117" w:type="dxa"/>
          </w:tcPr>
          <w:p w14:paraId="32EC6004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77.456324</w:t>
            </w:r>
          </w:p>
        </w:tc>
        <w:tc>
          <w:tcPr>
            <w:tcW w:w="3117" w:type="dxa"/>
          </w:tcPr>
          <w:p w14:paraId="312C4CA0" w14:textId="2641F2D5" w:rsidR="009C3005" w:rsidRPr="0076016E" w:rsidRDefault="00F00BCB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77.830189</w:t>
            </w:r>
          </w:p>
        </w:tc>
      </w:tr>
      <w:tr w:rsidR="009C3005" w:rsidRPr="0076016E" w14:paraId="6CFFC2B5" w14:textId="77777777" w:rsidTr="008662C2">
        <w:tc>
          <w:tcPr>
            <w:tcW w:w="3116" w:type="dxa"/>
          </w:tcPr>
          <w:p w14:paraId="709A817D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Support vector machine with RBF kernel</w:t>
            </w:r>
          </w:p>
        </w:tc>
        <w:tc>
          <w:tcPr>
            <w:tcW w:w="3117" w:type="dxa"/>
          </w:tcPr>
          <w:p w14:paraId="72669204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75.974843</w:t>
            </w:r>
          </w:p>
        </w:tc>
        <w:tc>
          <w:tcPr>
            <w:tcW w:w="3117" w:type="dxa"/>
          </w:tcPr>
          <w:p w14:paraId="63FC9C29" w14:textId="530C7F3B" w:rsidR="009C3005" w:rsidRPr="0076016E" w:rsidRDefault="00F00BCB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76.89</w:t>
            </w:r>
            <w:r w:rsidR="00560843" w:rsidRPr="0076016E">
              <w:rPr>
                <w:rFonts w:asciiTheme="majorHAnsi" w:hAnsiTheme="majorHAnsi"/>
                <w:sz w:val="24"/>
                <w:szCs w:val="24"/>
              </w:rPr>
              <w:t>7275</w:t>
            </w:r>
          </w:p>
        </w:tc>
      </w:tr>
      <w:tr w:rsidR="009C3005" w:rsidRPr="0076016E" w14:paraId="75DA600A" w14:textId="77777777" w:rsidTr="008662C2">
        <w:tc>
          <w:tcPr>
            <w:tcW w:w="3116" w:type="dxa"/>
          </w:tcPr>
          <w:p w14:paraId="2ADD9696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Random forest classifier</w:t>
            </w:r>
          </w:p>
        </w:tc>
        <w:tc>
          <w:tcPr>
            <w:tcW w:w="3117" w:type="dxa"/>
          </w:tcPr>
          <w:p w14:paraId="11E6C3A6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75.433263</w:t>
            </w:r>
          </w:p>
        </w:tc>
        <w:tc>
          <w:tcPr>
            <w:tcW w:w="3117" w:type="dxa"/>
          </w:tcPr>
          <w:p w14:paraId="5CEC71E6" w14:textId="3D08A5DF" w:rsidR="009C3005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76.530398</w:t>
            </w:r>
          </w:p>
        </w:tc>
      </w:tr>
      <w:tr w:rsidR="009C3005" w:rsidRPr="0076016E" w14:paraId="3C88846C" w14:textId="77777777" w:rsidTr="008662C2">
        <w:tc>
          <w:tcPr>
            <w:tcW w:w="3116" w:type="dxa"/>
          </w:tcPr>
          <w:p w14:paraId="55A35784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Neural networks</w:t>
            </w:r>
          </w:p>
        </w:tc>
        <w:tc>
          <w:tcPr>
            <w:tcW w:w="3117" w:type="dxa"/>
          </w:tcPr>
          <w:p w14:paraId="766154C4" w14:textId="77777777" w:rsidR="009C3005" w:rsidRPr="0076016E" w:rsidRDefault="009C3005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74.025974</w:t>
            </w:r>
          </w:p>
        </w:tc>
        <w:tc>
          <w:tcPr>
            <w:tcW w:w="3117" w:type="dxa"/>
          </w:tcPr>
          <w:p w14:paraId="0EFDE009" w14:textId="3B9ECA84" w:rsidR="009C3005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74.458874</w:t>
            </w:r>
          </w:p>
        </w:tc>
      </w:tr>
    </w:tbl>
    <w:p w14:paraId="22401A20" w14:textId="6A38D77D" w:rsidR="004724D8" w:rsidRPr="00ED228F" w:rsidRDefault="004724D8" w:rsidP="00DB7C57">
      <w:pPr>
        <w:tabs>
          <w:tab w:val="left" w:pos="1335"/>
        </w:tabs>
        <w:jc w:val="both"/>
        <w:rPr>
          <w:rFonts w:asciiTheme="majorHAnsi" w:hAnsiTheme="majorHAnsi"/>
          <w:b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Pr="0076016E">
        <w:rPr>
          <w:rFonts w:asciiTheme="majorHAnsi" w:hAnsiTheme="majorHAnsi"/>
          <w:sz w:val="24"/>
          <w:szCs w:val="24"/>
        </w:rPr>
        <w:tab/>
      </w:r>
      <w:r w:rsidR="00596221" w:rsidRPr="0076016E">
        <w:rPr>
          <w:rFonts w:asciiTheme="majorHAnsi" w:hAnsiTheme="majorHAnsi"/>
          <w:sz w:val="24"/>
          <w:szCs w:val="24"/>
        </w:rPr>
        <w:tab/>
      </w:r>
      <w:r w:rsidRPr="00ED228F">
        <w:rPr>
          <w:rFonts w:asciiTheme="majorHAnsi" w:hAnsiTheme="majorHAnsi"/>
          <w:b/>
          <w:sz w:val="24"/>
          <w:szCs w:val="24"/>
        </w:rPr>
        <w:t>Table</w:t>
      </w:r>
      <w:r w:rsidR="00146533" w:rsidRPr="00ED228F">
        <w:rPr>
          <w:rFonts w:asciiTheme="majorHAnsi" w:hAnsiTheme="majorHAnsi"/>
          <w:b/>
          <w:sz w:val="24"/>
          <w:szCs w:val="24"/>
        </w:rPr>
        <w:t xml:space="preserve"> </w:t>
      </w:r>
      <w:r w:rsidRPr="00ED228F">
        <w:rPr>
          <w:rFonts w:asciiTheme="majorHAnsi" w:hAnsiTheme="majorHAnsi"/>
          <w:b/>
          <w:sz w:val="24"/>
          <w:szCs w:val="24"/>
        </w:rPr>
        <w:t>(3)</w:t>
      </w:r>
    </w:p>
    <w:p w14:paraId="48A3C4C1" w14:textId="4DBFF4B5" w:rsidR="00560843" w:rsidRPr="0076016E" w:rsidRDefault="00560843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560843" w:rsidRPr="0076016E" w14:paraId="5F874071" w14:textId="77777777" w:rsidTr="005F7129">
        <w:tc>
          <w:tcPr>
            <w:tcW w:w="3116" w:type="dxa"/>
          </w:tcPr>
          <w:p w14:paraId="36E3FD1B" w14:textId="77777777" w:rsidR="00560843" w:rsidRPr="0076016E" w:rsidRDefault="00560843" w:rsidP="00ED228F">
            <w:pPr>
              <w:tabs>
                <w:tab w:val="left" w:pos="1335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Models</w:t>
            </w:r>
          </w:p>
        </w:tc>
        <w:tc>
          <w:tcPr>
            <w:tcW w:w="2999" w:type="dxa"/>
          </w:tcPr>
          <w:p w14:paraId="6371CF2C" w14:textId="5F3D8A80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</w:rPr>
              <w:t>Roc_auc_score</w:t>
            </w:r>
            <w:proofErr w:type="spellEnd"/>
            <w:r w:rsidRPr="0076016E">
              <w:rPr>
                <w:rFonts w:asciiTheme="majorHAnsi" w:hAnsiTheme="majorHAnsi"/>
                <w:sz w:val="24"/>
                <w:szCs w:val="24"/>
              </w:rPr>
              <w:t xml:space="preserve"> before features selection</w:t>
            </w:r>
          </w:p>
        </w:tc>
        <w:tc>
          <w:tcPr>
            <w:tcW w:w="3235" w:type="dxa"/>
          </w:tcPr>
          <w:p w14:paraId="2025A713" w14:textId="4A698D83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6016E">
              <w:rPr>
                <w:rFonts w:asciiTheme="majorHAnsi" w:hAnsiTheme="majorHAnsi"/>
                <w:sz w:val="24"/>
                <w:szCs w:val="24"/>
              </w:rPr>
              <w:t>Roc_auc_score</w:t>
            </w:r>
            <w:proofErr w:type="spellEnd"/>
            <w:r w:rsidRPr="0076016E">
              <w:rPr>
                <w:rFonts w:asciiTheme="majorHAnsi" w:hAnsiTheme="majorHAnsi"/>
                <w:sz w:val="24"/>
                <w:szCs w:val="24"/>
              </w:rPr>
              <w:t xml:space="preserve"> after feature selections</w:t>
            </w:r>
          </w:p>
        </w:tc>
      </w:tr>
      <w:tr w:rsidR="00560843" w:rsidRPr="0076016E" w14:paraId="5BA6578A" w14:textId="77777777" w:rsidTr="005F7129">
        <w:tc>
          <w:tcPr>
            <w:tcW w:w="3116" w:type="dxa"/>
          </w:tcPr>
          <w:p w14:paraId="62C02643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Logistic regression</w:t>
            </w:r>
          </w:p>
        </w:tc>
        <w:tc>
          <w:tcPr>
            <w:tcW w:w="2999" w:type="dxa"/>
          </w:tcPr>
          <w:p w14:paraId="0088B1CF" w14:textId="4150952B" w:rsidR="00560843" w:rsidRPr="0076016E" w:rsidRDefault="00157D2A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83.827</w:t>
            </w:r>
            <w:r w:rsidR="00E21B1E" w:rsidRPr="0076016E">
              <w:rPr>
                <w:rFonts w:asciiTheme="majorHAnsi" w:hAnsiTheme="majorHAnsi"/>
                <w:sz w:val="24"/>
                <w:szCs w:val="24"/>
              </w:rPr>
              <w:t>160</w:t>
            </w:r>
          </w:p>
        </w:tc>
        <w:tc>
          <w:tcPr>
            <w:tcW w:w="3235" w:type="dxa"/>
          </w:tcPr>
          <w:p w14:paraId="171A0108" w14:textId="7164DCD4" w:rsidR="00560843" w:rsidRPr="0076016E" w:rsidRDefault="000E2F8D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83.43</w:t>
            </w:r>
            <w:r w:rsidR="00813119" w:rsidRPr="0076016E">
              <w:rPr>
                <w:rFonts w:asciiTheme="majorHAnsi" w:hAnsiTheme="majorHAnsi"/>
                <w:sz w:val="24"/>
                <w:szCs w:val="24"/>
              </w:rPr>
              <w:t>2099</w:t>
            </w:r>
          </w:p>
        </w:tc>
      </w:tr>
      <w:tr w:rsidR="00560843" w:rsidRPr="0076016E" w14:paraId="0DD55A0A" w14:textId="77777777" w:rsidTr="005F7129">
        <w:tc>
          <w:tcPr>
            <w:tcW w:w="3116" w:type="dxa"/>
          </w:tcPr>
          <w:p w14:paraId="177920FD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Linear support vector machines</w:t>
            </w:r>
          </w:p>
        </w:tc>
        <w:tc>
          <w:tcPr>
            <w:tcW w:w="2999" w:type="dxa"/>
          </w:tcPr>
          <w:p w14:paraId="1CF34F99" w14:textId="2B69A3EB" w:rsidR="00560843" w:rsidRPr="0076016E" w:rsidRDefault="00E21B1E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83.802469</w:t>
            </w:r>
          </w:p>
        </w:tc>
        <w:tc>
          <w:tcPr>
            <w:tcW w:w="3235" w:type="dxa"/>
          </w:tcPr>
          <w:p w14:paraId="3D415136" w14:textId="06174ED0" w:rsidR="00560843" w:rsidRPr="0076016E" w:rsidRDefault="00813119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83.415638</w:t>
            </w:r>
          </w:p>
        </w:tc>
      </w:tr>
      <w:tr w:rsidR="00560843" w:rsidRPr="0076016E" w14:paraId="3E95DC72" w14:textId="77777777" w:rsidTr="005F7129">
        <w:tc>
          <w:tcPr>
            <w:tcW w:w="3116" w:type="dxa"/>
          </w:tcPr>
          <w:p w14:paraId="4CEBE7CE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Support vector machine with RBF kernel</w:t>
            </w:r>
          </w:p>
        </w:tc>
        <w:tc>
          <w:tcPr>
            <w:tcW w:w="2999" w:type="dxa"/>
          </w:tcPr>
          <w:p w14:paraId="1128B031" w14:textId="4C6A2263" w:rsidR="00560843" w:rsidRPr="0076016E" w:rsidRDefault="00E21B1E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82.543210</w:t>
            </w:r>
          </w:p>
        </w:tc>
        <w:tc>
          <w:tcPr>
            <w:tcW w:w="3235" w:type="dxa"/>
          </w:tcPr>
          <w:p w14:paraId="60FBFFEC" w14:textId="0B4D3116" w:rsidR="00560843" w:rsidRPr="0076016E" w:rsidRDefault="00813119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83.761317</w:t>
            </w:r>
          </w:p>
        </w:tc>
      </w:tr>
      <w:tr w:rsidR="00560843" w:rsidRPr="0076016E" w14:paraId="0D31EDF0" w14:textId="77777777" w:rsidTr="005F7129">
        <w:tc>
          <w:tcPr>
            <w:tcW w:w="3116" w:type="dxa"/>
          </w:tcPr>
          <w:p w14:paraId="1636E7D8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Random forest classifier</w:t>
            </w:r>
          </w:p>
        </w:tc>
        <w:tc>
          <w:tcPr>
            <w:tcW w:w="2999" w:type="dxa"/>
          </w:tcPr>
          <w:p w14:paraId="5369088F" w14:textId="74BA5A65" w:rsidR="00560843" w:rsidRPr="0076016E" w:rsidRDefault="00157D2A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84.493827</w:t>
            </w:r>
          </w:p>
        </w:tc>
        <w:tc>
          <w:tcPr>
            <w:tcW w:w="3235" w:type="dxa"/>
          </w:tcPr>
          <w:p w14:paraId="7F7A2D89" w14:textId="01DB2233" w:rsidR="00560843" w:rsidRPr="0076016E" w:rsidRDefault="00681E4F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83.625514</w:t>
            </w:r>
          </w:p>
        </w:tc>
      </w:tr>
      <w:tr w:rsidR="00560843" w:rsidRPr="0076016E" w14:paraId="65E2B3D1" w14:textId="77777777" w:rsidTr="005F7129">
        <w:tc>
          <w:tcPr>
            <w:tcW w:w="3116" w:type="dxa"/>
          </w:tcPr>
          <w:p w14:paraId="4F81CBC1" w14:textId="77777777" w:rsidR="00560843" w:rsidRPr="0076016E" w:rsidRDefault="0056084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Neural networks</w:t>
            </w:r>
          </w:p>
        </w:tc>
        <w:tc>
          <w:tcPr>
            <w:tcW w:w="2999" w:type="dxa"/>
          </w:tcPr>
          <w:p w14:paraId="41729476" w14:textId="41EC384A" w:rsidR="00560843" w:rsidRPr="0076016E" w:rsidRDefault="00815D83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82.090535</w:t>
            </w:r>
          </w:p>
        </w:tc>
        <w:tc>
          <w:tcPr>
            <w:tcW w:w="3235" w:type="dxa"/>
          </w:tcPr>
          <w:p w14:paraId="63B65B8A" w14:textId="515B539A" w:rsidR="00560843" w:rsidRPr="0076016E" w:rsidRDefault="00681E4F" w:rsidP="00DB7C57">
            <w:pPr>
              <w:tabs>
                <w:tab w:val="left" w:pos="1335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76016E">
              <w:rPr>
                <w:rFonts w:asciiTheme="majorHAnsi" w:hAnsiTheme="majorHAnsi"/>
                <w:sz w:val="24"/>
                <w:szCs w:val="24"/>
              </w:rPr>
              <w:t>82.1893</w:t>
            </w:r>
            <w:r w:rsidR="004724D8" w:rsidRPr="0076016E"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</w:tr>
    </w:tbl>
    <w:p w14:paraId="10A8A977" w14:textId="2C427A5C" w:rsidR="006F3EE4" w:rsidRPr="0076016E" w:rsidRDefault="002D6014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2744EB" wp14:editId="0CD011F2">
                <wp:simplePos x="0" y="0"/>
                <wp:positionH relativeFrom="margin">
                  <wp:align>left</wp:align>
                </wp:positionH>
                <wp:positionV relativeFrom="paragraph">
                  <wp:posOffset>436880</wp:posOffset>
                </wp:positionV>
                <wp:extent cx="6050280" cy="2990850"/>
                <wp:effectExtent l="0" t="0" r="762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280" cy="2990850"/>
                          <a:chOff x="0" y="0"/>
                          <a:chExt cx="5983605" cy="295656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625" cy="2956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9525"/>
                            <a:ext cx="2897505" cy="2886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57A6B" id="Group 9" o:spid="_x0000_s1026" style="position:absolute;margin-left:0;margin-top:34.4pt;width:476.4pt;height:235.5pt;z-index:251661312;mso-position-horizontal:left;mso-position-horizontal-relative:margin;mso-width-relative:margin;mso-height-relative:margin" coordsize="59836,29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">
                <v:shape id="Picture 3" o:spid="_x0000_s1027" type="#_x0000_t75" style="position:absolute;width:29686;height:29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">
                  <v:imagedata r:id="rId20" o:title=""/>
                </v:shape>
                <v:shape id="Picture 4" o:spid="_x0000_s1028" type="#_x0000_t75" style="position:absolute;left:30861;top:95;width:28975;height:28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">
                  <v:imagedata r:id="rId21" o:title=""/>
                </v:shape>
                <w10:wrap type="square" anchorx="margin"/>
              </v:group>
            </w:pict>
          </mc:Fallback>
        </mc:AlternateContent>
      </w:r>
    </w:p>
    <w:p w14:paraId="0C34BD4B" w14:textId="40907027" w:rsidR="002C1EDC" w:rsidRPr="0076016E" w:rsidRDefault="002C1EDC" w:rsidP="00ED228F">
      <w:pPr>
        <w:tabs>
          <w:tab w:val="left" w:pos="1335"/>
        </w:tabs>
        <w:ind w:left="72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br w:type="textWrapping" w:clear="all"/>
      </w:r>
      <w:r w:rsidR="00414876" w:rsidRPr="0076016E">
        <w:rPr>
          <w:rFonts w:asciiTheme="majorHAnsi" w:hAnsiTheme="majorHAnsi"/>
          <w:sz w:val="24"/>
          <w:szCs w:val="24"/>
        </w:rPr>
        <w:t xml:space="preserve">    </w:t>
      </w:r>
      <w:r w:rsidR="006F3EE4" w:rsidRPr="0076016E">
        <w:rPr>
          <w:rFonts w:asciiTheme="majorHAnsi" w:hAnsiTheme="majorHAnsi"/>
          <w:sz w:val="24"/>
          <w:szCs w:val="24"/>
        </w:rPr>
        <w:tab/>
      </w:r>
      <w:r w:rsidR="00636F1B" w:rsidRPr="0076016E">
        <w:rPr>
          <w:rFonts w:asciiTheme="majorHAnsi" w:hAnsiTheme="majorHAnsi"/>
          <w:sz w:val="24"/>
          <w:szCs w:val="24"/>
        </w:rPr>
        <w:t>B</w:t>
      </w:r>
      <w:r w:rsidR="00383CE0" w:rsidRPr="0076016E">
        <w:rPr>
          <w:rFonts w:asciiTheme="majorHAnsi" w:hAnsiTheme="majorHAnsi"/>
          <w:sz w:val="24"/>
          <w:szCs w:val="24"/>
        </w:rPr>
        <w:t>efore feature selection</w:t>
      </w:r>
      <w:r w:rsidR="00383CE0" w:rsidRPr="0076016E">
        <w:rPr>
          <w:rFonts w:asciiTheme="majorHAnsi" w:hAnsiTheme="majorHAnsi"/>
          <w:sz w:val="24"/>
          <w:szCs w:val="24"/>
        </w:rPr>
        <w:tab/>
      </w:r>
      <w:r w:rsidR="00383CE0" w:rsidRPr="0076016E">
        <w:rPr>
          <w:rFonts w:asciiTheme="majorHAnsi" w:hAnsiTheme="majorHAnsi"/>
          <w:sz w:val="24"/>
          <w:szCs w:val="24"/>
        </w:rPr>
        <w:tab/>
      </w:r>
      <w:r w:rsidR="00383CE0" w:rsidRPr="0076016E">
        <w:rPr>
          <w:rFonts w:asciiTheme="majorHAnsi" w:hAnsiTheme="majorHAnsi"/>
          <w:sz w:val="24"/>
          <w:szCs w:val="24"/>
        </w:rPr>
        <w:tab/>
      </w:r>
      <w:r w:rsidR="00383CE0" w:rsidRPr="0076016E">
        <w:rPr>
          <w:rFonts w:asciiTheme="majorHAnsi" w:hAnsiTheme="majorHAnsi"/>
          <w:sz w:val="24"/>
          <w:szCs w:val="24"/>
        </w:rPr>
        <w:tab/>
      </w:r>
      <w:r w:rsidR="00414876" w:rsidRPr="0076016E">
        <w:rPr>
          <w:rFonts w:asciiTheme="majorHAnsi" w:hAnsiTheme="majorHAnsi"/>
          <w:sz w:val="24"/>
          <w:szCs w:val="24"/>
        </w:rPr>
        <w:t xml:space="preserve">   </w:t>
      </w:r>
      <w:r w:rsidR="00383CE0" w:rsidRPr="0076016E">
        <w:rPr>
          <w:rFonts w:asciiTheme="majorHAnsi" w:hAnsiTheme="majorHAnsi"/>
          <w:sz w:val="24"/>
          <w:szCs w:val="24"/>
        </w:rPr>
        <w:t>After feature selection</w:t>
      </w:r>
    </w:p>
    <w:p w14:paraId="79E5E883" w14:textId="45D3A095" w:rsidR="004144AE" w:rsidRPr="0076016E" w:rsidRDefault="004144AE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279B8D1A" w14:textId="295CD365" w:rsidR="005A0820" w:rsidRPr="0076016E" w:rsidRDefault="002C1F01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Table 3</w:t>
      </w:r>
      <w:r w:rsidR="005D1B91" w:rsidRPr="0076016E">
        <w:rPr>
          <w:rFonts w:asciiTheme="majorHAnsi" w:hAnsiTheme="majorHAnsi"/>
          <w:sz w:val="24"/>
          <w:szCs w:val="24"/>
        </w:rPr>
        <w:t xml:space="preserve"> </w:t>
      </w:r>
      <w:r w:rsidR="00810C65" w:rsidRPr="0076016E">
        <w:rPr>
          <w:rFonts w:asciiTheme="majorHAnsi" w:hAnsiTheme="majorHAnsi"/>
          <w:sz w:val="24"/>
          <w:szCs w:val="24"/>
        </w:rPr>
        <w:t>gives logistic regression as the model with the overall best accuracies of 77.8% after feature selection</w:t>
      </w:r>
      <w:r w:rsidR="006442F3" w:rsidRPr="0076016E">
        <w:rPr>
          <w:rFonts w:asciiTheme="majorHAnsi" w:hAnsiTheme="majorHAnsi"/>
          <w:sz w:val="24"/>
          <w:szCs w:val="24"/>
        </w:rPr>
        <w:t xml:space="preserve"> but from table 4, </w:t>
      </w:r>
      <w:proofErr w:type="spellStart"/>
      <w:r w:rsidR="00AD5AF8" w:rsidRPr="0076016E">
        <w:rPr>
          <w:rFonts w:asciiTheme="majorHAnsi" w:hAnsiTheme="majorHAnsi"/>
          <w:sz w:val="24"/>
          <w:szCs w:val="24"/>
        </w:rPr>
        <w:t>svm</w:t>
      </w:r>
      <w:proofErr w:type="spellEnd"/>
      <w:r w:rsidR="00AD5AF8" w:rsidRPr="0076016E">
        <w:rPr>
          <w:rFonts w:asciiTheme="majorHAnsi" w:hAnsiTheme="majorHAnsi"/>
          <w:sz w:val="24"/>
          <w:szCs w:val="24"/>
        </w:rPr>
        <w:t xml:space="preserve"> with </w:t>
      </w:r>
      <w:proofErr w:type="spellStart"/>
      <w:r w:rsidR="00AD5AF8" w:rsidRPr="0076016E">
        <w:rPr>
          <w:rFonts w:asciiTheme="majorHAnsi" w:hAnsiTheme="majorHAnsi"/>
          <w:sz w:val="24"/>
          <w:szCs w:val="24"/>
        </w:rPr>
        <w:t>rbf</w:t>
      </w:r>
      <w:proofErr w:type="spellEnd"/>
      <w:r w:rsidR="00AD5AF8" w:rsidRPr="0076016E">
        <w:rPr>
          <w:rFonts w:asciiTheme="majorHAnsi" w:hAnsiTheme="majorHAnsi"/>
          <w:sz w:val="24"/>
          <w:szCs w:val="24"/>
        </w:rPr>
        <w:t xml:space="preserve"> has the best </w:t>
      </w:r>
      <w:proofErr w:type="spellStart"/>
      <w:r w:rsidR="00AD5AF8" w:rsidRPr="0076016E">
        <w:rPr>
          <w:rFonts w:asciiTheme="majorHAnsi" w:hAnsiTheme="majorHAnsi"/>
          <w:sz w:val="24"/>
          <w:szCs w:val="24"/>
        </w:rPr>
        <w:t>roc_auc_score</w:t>
      </w:r>
      <w:proofErr w:type="spellEnd"/>
      <w:r w:rsidR="005C429A" w:rsidRPr="0076016E">
        <w:rPr>
          <w:rFonts w:asciiTheme="majorHAnsi" w:hAnsiTheme="majorHAnsi"/>
          <w:sz w:val="24"/>
          <w:szCs w:val="24"/>
        </w:rPr>
        <w:t xml:space="preserve"> of 83.8%</w:t>
      </w:r>
      <w:r w:rsidR="004501D9" w:rsidRPr="0076016E">
        <w:rPr>
          <w:rFonts w:asciiTheme="majorHAnsi" w:hAnsiTheme="majorHAnsi"/>
          <w:sz w:val="24"/>
          <w:szCs w:val="24"/>
        </w:rPr>
        <w:t>, just 0.3% greater than logistic regression. Overall, logistic regression is our best performing model.</w:t>
      </w:r>
      <w:r w:rsidRPr="0076016E">
        <w:rPr>
          <w:rFonts w:asciiTheme="majorHAnsi" w:hAnsiTheme="majorHAnsi"/>
          <w:sz w:val="24"/>
          <w:szCs w:val="24"/>
        </w:rPr>
        <w:t xml:space="preserve"> </w:t>
      </w:r>
    </w:p>
    <w:p w14:paraId="61B06E0F" w14:textId="487B2DDC" w:rsidR="00B83C47" w:rsidRPr="0076016E" w:rsidRDefault="00B83C47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692036E5" w14:textId="0A7D4E64" w:rsidR="00382FD5" w:rsidRPr="00ED228F" w:rsidRDefault="00B83C47" w:rsidP="00DB7C57">
      <w:pPr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</w:rPr>
      </w:pPr>
      <w:r w:rsidRPr="00ED228F">
        <w:rPr>
          <w:rFonts w:asciiTheme="majorHAnsi" w:hAnsiTheme="majorHAnsi"/>
          <w:b/>
          <w:sz w:val="28"/>
          <w:szCs w:val="28"/>
        </w:rPr>
        <w:t>Conclusions:</w:t>
      </w:r>
    </w:p>
    <w:p w14:paraId="77195874" w14:textId="25C5EA8A" w:rsidR="004B1428" w:rsidRPr="0076016E" w:rsidRDefault="00401AA3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ab/>
      </w:r>
      <w:r w:rsidR="009D4412" w:rsidRPr="0076016E">
        <w:rPr>
          <w:rFonts w:asciiTheme="majorHAnsi" w:hAnsiTheme="majorHAnsi"/>
          <w:sz w:val="24"/>
          <w:szCs w:val="24"/>
        </w:rPr>
        <w:t>W</w:t>
      </w:r>
      <w:r w:rsidR="004B1428" w:rsidRPr="0076016E">
        <w:rPr>
          <w:rFonts w:asciiTheme="majorHAnsi" w:hAnsiTheme="majorHAnsi"/>
          <w:sz w:val="24"/>
          <w:szCs w:val="24"/>
        </w:rPr>
        <w:t>e used the Pima Indian Diabetes database</w:t>
      </w:r>
      <w:r w:rsidR="004E7EB5" w:rsidRPr="0076016E">
        <w:rPr>
          <w:rFonts w:asciiTheme="majorHAnsi" w:hAnsiTheme="majorHAnsi"/>
          <w:sz w:val="24"/>
          <w:szCs w:val="24"/>
        </w:rPr>
        <w:t xml:space="preserve"> </w:t>
      </w:r>
      <w:r w:rsidR="004B1428" w:rsidRPr="0076016E">
        <w:rPr>
          <w:rFonts w:asciiTheme="majorHAnsi" w:hAnsiTheme="majorHAnsi"/>
          <w:sz w:val="24"/>
          <w:szCs w:val="24"/>
        </w:rPr>
        <w:t xml:space="preserve">form the Kaggle competition </w:t>
      </w:r>
      <w:r w:rsidR="00AD1132" w:rsidRPr="0076016E">
        <w:rPr>
          <w:rFonts w:asciiTheme="majorHAnsi" w:hAnsiTheme="majorHAnsi"/>
          <w:sz w:val="24"/>
          <w:szCs w:val="24"/>
        </w:rPr>
        <w:t>and the goal was to determine the outcome of the patients</w:t>
      </w:r>
      <w:r w:rsidR="004E7EB5" w:rsidRPr="0076016E">
        <w:rPr>
          <w:rFonts w:asciiTheme="majorHAnsi" w:hAnsiTheme="majorHAnsi"/>
          <w:sz w:val="24"/>
          <w:szCs w:val="24"/>
        </w:rPr>
        <w:t xml:space="preserve"> </w:t>
      </w:r>
      <w:r w:rsidR="00AD1132" w:rsidRPr="0076016E">
        <w:rPr>
          <w:rFonts w:asciiTheme="majorHAnsi" w:hAnsiTheme="majorHAnsi"/>
          <w:sz w:val="24"/>
          <w:szCs w:val="24"/>
        </w:rPr>
        <w:t>(Whet</w:t>
      </w:r>
      <w:r w:rsidR="004E7EB5" w:rsidRPr="0076016E">
        <w:rPr>
          <w:rFonts w:asciiTheme="majorHAnsi" w:hAnsiTheme="majorHAnsi"/>
          <w:sz w:val="24"/>
          <w:szCs w:val="24"/>
        </w:rPr>
        <w:t>h</w:t>
      </w:r>
      <w:r w:rsidR="00AD1132" w:rsidRPr="0076016E">
        <w:rPr>
          <w:rFonts w:asciiTheme="majorHAnsi" w:hAnsiTheme="majorHAnsi"/>
          <w:sz w:val="24"/>
          <w:szCs w:val="24"/>
        </w:rPr>
        <w:t xml:space="preserve">er they are diabetic or not). </w:t>
      </w:r>
      <w:r w:rsidRPr="0076016E">
        <w:rPr>
          <w:rFonts w:asciiTheme="majorHAnsi" w:hAnsiTheme="majorHAnsi"/>
          <w:sz w:val="24"/>
          <w:szCs w:val="24"/>
        </w:rPr>
        <w:t>These</w:t>
      </w:r>
      <w:r w:rsidR="00AD1132" w:rsidRPr="0076016E">
        <w:rPr>
          <w:rFonts w:asciiTheme="majorHAnsi" w:hAnsiTheme="majorHAnsi"/>
          <w:sz w:val="24"/>
          <w:szCs w:val="24"/>
        </w:rPr>
        <w:t xml:space="preserve"> </w:t>
      </w:r>
      <w:r w:rsidR="004E7EB5" w:rsidRPr="0076016E">
        <w:rPr>
          <w:rFonts w:asciiTheme="majorHAnsi" w:hAnsiTheme="majorHAnsi"/>
          <w:sz w:val="24"/>
          <w:szCs w:val="24"/>
        </w:rPr>
        <w:t>5 machine learning algorithms namely: - Logistic Regression, support vector machine with RBF kernel, Linear support vector machine, random forest and Neural Networks</w:t>
      </w:r>
      <w:r w:rsidRPr="0076016E">
        <w:rPr>
          <w:rFonts w:asciiTheme="majorHAnsi" w:hAnsiTheme="majorHAnsi"/>
          <w:sz w:val="24"/>
          <w:szCs w:val="24"/>
        </w:rPr>
        <w:t xml:space="preserve"> were the </w:t>
      </w:r>
      <w:r w:rsidR="00D90BB3" w:rsidRPr="0076016E">
        <w:rPr>
          <w:rFonts w:asciiTheme="majorHAnsi" w:hAnsiTheme="majorHAnsi"/>
          <w:sz w:val="24"/>
          <w:szCs w:val="24"/>
        </w:rPr>
        <w:t>min algorithms we chose, to predict the outcome</w:t>
      </w:r>
      <w:r w:rsidR="004E7EB5" w:rsidRPr="0076016E">
        <w:rPr>
          <w:rFonts w:asciiTheme="majorHAnsi" w:hAnsiTheme="majorHAnsi"/>
          <w:sz w:val="24"/>
          <w:szCs w:val="24"/>
        </w:rPr>
        <w:t xml:space="preserve">. </w:t>
      </w:r>
      <w:r w:rsidR="00245C3D" w:rsidRPr="0076016E">
        <w:rPr>
          <w:rFonts w:asciiTheme="majorHAnsi" w:hAnsiTheme="majorHAnsi"/>
          <w:sz w:val="24"/>
          <w:szCs w:val="24"/>
        </w:rPr>
        <w:t>Four</w:t>
      </w:r>
      <w:r w:rsidR="00B30759" w:rsidRPr="0076016E">
        <w:rPr>
          <w:rFonts w:asciiTheme="majorHAnsi" w:hAnsiTheme="majorHAnsi"/>
          <w:sz w:val="24"/>
          <w:szCs w:val="24"/>
        </w:rPr>
        <w:t xml:space="preserve"> </w:t>
      </w:r>
      <w:r w:rsidR="00245C3D" w:rsidRPr="0076016E">
        <w:rPr>
          <w:rFonts w:asciiTheme="majorHAnsi" w:hAnsiTheme="majorHAnsi"/>
          <w:sz w:val="24"/>
          <w:szCs w:val="24"/>
        </w:rPr>
        <w:t xml:space="preserve">of them </w:t>
      </w:r>
      <w:r w:rsidR="00B30759" w:rsidRPr="0076016E">
        <w:rPr>
          <w:rFonts w:asciiTheme="majorHAnsi" w:hAnsiTheme="majorHAnsi"/>
          <w:sz w:val="24"/>
          <w:szCs w:val="24"/>
        </w:rPr>
        <w:t>(</w:t>
      </w:r>
      <w:r w:rsidR="00245C3D" w:rsidRPr="0076016E">
        <w:rPr>
          <w:rFonts w:asciiTheme="majorHAnsi" w:hAnsiTheme="majorHAnsi"/>
          <w:sz w:val="24"/>
          <w:szCs w:val="24"/>
        </w:rPr>
        <w:t xml:space="preserve">mainly the </w:t>
      </w:r>
      <w:r w:rsidR="00B30759" w:rsidRPr="0076016E">
        <w:rPr>
          <w:rFonts w:asciiTheme="majorHAnsi" w:hAnsiTheme="majorHAnsi"/>
          <w:sz w:val="24"/>
          <w:szCs w:val="24"/>
        </w:rPr>
        <w:t>Logistic Regression, support vector machine with RBF kernel, Linear support vector machine, random forest</w:t>
      </w:r>
      <w:r w:rsidR="00245C3D" w:rsidRPr="0076016E">
        <w:rPr>
          <w:rFonts w:asciiTheme="majorHAnsi" w:hAnsiTheme="majorHAnsi"/>
          <w:sz w:val="24"/>
          <w:szCs w:val="24"/>
        </w:rPr>
        <w:t xml:space="preserve"> classifier algorithms</w:t>
      </w:r>
      <w:r w:rsidR="00B30759" w:rsidRPr="0076016E">
        <w:rPr>
          <w:rFonts w:asciiTheme="majorHAnsi" w:hAnsiTheme="majorHAnsi"/>
          <w:sz w:val="24"/>
          <w:szCs w:val="24"/>
        </w:rPr>
        <w:t>)</w:t>
      </w:r>
      <w:r w:rsidR="00250DD1" w:rsidRPr="0076016E">
        <w:rPr>
          <w:rFonts w:asciiTheme="majorHAnsi" w:hAnsiTheme="majorHAnsi"/>
          <w:sz w:val="24"/>
          <w:szCs w:val="24"/>
        </w:rPr>
        <w:t xml:space="preserve"> were evaluated using 10 fold</w:t>
      </w:r>
      <w:r w:rsidR="002B2FA7" w:rsidRPr="0076016E">
        <w:rPr>
          <w:rFonts w:asciiTheme="majorHAnsi" w:hAnsiTheme="majorHAnsi"/>
          <w:sz w:val="24"/>
          <w:szCs w:val="24"/>
        </w:rPr>
        <w:t>s</w:t>
      </w:r>
      <w:r w:rsidR="00250DD1" w:rsidRPr="0076016E">
        <w:rPr>
          <w:rFonts w:asciiTheme="majorHAnsi" w:hAnsiTheme="majorHAnsi"/>
          <w:sz w:val="24"/>
          <w:szCs w:val="24"/>
        </w:rPr>
        <w:t xml:space="preserve"> cross validation</w:t>
      </w:r>
      <w:r w:rsidR="004D3C59" w:rsidRPr="0076016E">
        <w:rPr>
          <w:rFonts w:asciiTheme="majorHAnsi" w:hAnsiTheme="majorHAnsi"/>
          <w:sz w:val="24"/>
          <w:szCs w:val="24"/>
        </w:rPr>
        <w:t xml:space="preserve"> while neural network was evaluated on accuracy</w:t>
      </w:r>
      <w:r w:rsidR="00663D9D" w:rsidRPr="0076016E">
        <w:rPr>
          <w:rFonts w:asciiTheme="majorHAnsi" w:hAnsiTheme="majorHAnsi"/>
          <w:sz w:val="24"/>
          <w:szCs w:val="24"/>
        </w:rPr>
        <w:t xml:space="preserve">. Their </w:t>
      </w:r>
      <w:proofErr w:type="spellStart"/>
      <w:r w:rsidR="00663D9D" w:rsidRPr="0076016E">
        <w:rPr>
          <w:rFonts w:asciiTheme="majorHAnsi" w:hAnsiTheme="majorHAnsi"/>
          <w:sz w:val="24"/>
          <w:szCs w:val="24"/>
        </w:rPr>
        <w:t>Roc_auc_score</w:t>
      </w:r>
      <w:r w:rsidR="002B2FA7" w:rsidRPr="0076016E">
        <w:rPr>
          <w:rFonts w:asciiTheme="majorHAnsi" w:hAnsiTheme="majorHAnsi"/>
          <w:sz w:val="24"/>
          <w:szCs w:val="24"/>
        </w:rPr>
        <w:t>s</w:t>
      </w:r>
      <w:proofErr w:type="spellEnd"/>
      <w:r w:rsidR="002B2FA7" w:rsidRPr="0076016E">
        <w:rPr>
          <w:rFonts w:asciiTheme="majorHAnsi" w:hAnsiTheme="majorHAnsi"/>
          <w:sz w:val="24"/>
          <w:szCs w:val="24"/>
        </w:rPr>
        <w:t xml:space="preserve"> </w:t>
      </w:r>
      <w:r w:rsidR="00663D9D" w:rsidRPr="0076016E">
        <w:rPr>
          <w:rFonts w:asciiTheme="majorHAnsi" w:hAnsiTheme="majorHAnsi"/>
          <w:sz w:val="24"/>
          <w:szCs w:val="24"/>
        </w:rPr>
        <w:t xml:space="preserve">were also </w:t>
      </w:r>
      <w:r w:rsidR="00ED228F" w:rsidRPr="0076016E">
        <w:rPr>
          <w:rFonts w:asciiTheme="majorHAnsi" w:hAnsiTheme="majorHAnsi"/>
          <w:sz w:val="24"/>
          <w:szCs w:val="24"/>
        </w:rPr>
        <w:t>calculated,</w:t>
      </w:r>
      <w:r w:rsidR="00663D9D" w:rsidRPr="0076016E">
        <w:rPr>
          <w:rFonts w:asciiTheme="majorHAnsi" w:hAnsiTheme="majorHAnsi"/>
          <w:sz w:val="24"/>
          <w:szCs w:val="24"/>
        </w:rPr>
        <w:t xml:space="preserve"> </w:t>
      </w:r>
      <w:r w:rsidR="006827B5" w:rsidRPr="0076016E">
        <w:rPr>
          <w:rFonts w:asciiTheme="majorHAnsi" w:hAnsiTheme="majorHAnsi"/>
          <w:sz w:val="24"/>
          <w:szCs w:val="24"/>
        </w:rPr>
        <w:t>and logi</w:t>
      </w:r>
      <w:r w:rsidR="005C429A" w:rsidRPr="0076016E">
        <w:rPr>
          <w:rFonts w:asciiTheme="majorHAnsi" w:hAnsiTheme="majorHAnsi"/>
          <w:sz w:val="24"/>
          <w:szCs w:val="24"/>
        </w:rPr>
        <w:t>stic</w:t>
      </w:r>
      <w:r w:rsidR="006827B5" w:rsidRPr="0076016E">
        <w:rPr>
          <w:rFonts w:asciiTheme="majorHAnsi" w:hAnsiTheme="majorHAnsi"/>
          <w:sz w:val="24"/>
          <w:szCs w:val="24"/>
        </w:rPr>
        <w:t xml:space="preserve"> regression turn out to be the best perfo</w:t>
      </w:r>
      <w:r w:rsidR="000346CB" w:rsidRPr="0076016E">
        <w:rPr>
          <w:rFonts w:asciiTheme="majorHAnsi" w:hAnsiTheme="majorHAnsi"/>
          <w:sz w:val="24"/>
          <w:szCs w:val="24"/>
        </w:rPr>
        <w:t>rm</w:t>
      </w:r>
      <w:r w:rsidR="006827B5" w:rsidRPr="0076016E">
        <w:rPr>
          <w:rFonts w:asciiTheme="majorHAnsi" w:hAnsiTheme="majorHAnsi"/>
          <w:sz w:val="24"/>
          <w:szCs w:val="24"/>
        </w:rPr>
        <w:t>ing model out of the 5 with an accuracy of 77.8 and a</w:t>
      </w:r>
      <w:r w:rsidR="005C429A" w:rsidRPr="0076016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C429A" w:rsidRPr="0076016E">
        <w:rPr>
          <w:rFonts w:asciiTheme="majorHAnsi" w:hAnsiTheme="majorHAnsi"/>
          <w:sz w:val="24"/>
          <w:szCs w:val="24"/>
        </w:rPr>
        <w:t>roc_auc_score</w:t>
      </w:r>
      <w:proofErr w:type="spellEnd"/>
      <w:r w:rsidR="005C429A" w:rsidRPr="0076016E">
        <w:rPr>
          <w:rFonts w:asciiTheme="majorHAnsi" w:hAnsiTheme="majorHAnsi"/>
          <w:sz w:val="24"/>
          <w:szCs w:val="24"/>
        </w:rPr>
        <w:t xml:space="preserve"> of 83.4%</w:t>
      </w:r>
      <w:r w:rsidR="000346CB" w:rsidRPr="0076016E">
        <w:rPr>
          <w:rFonts w:asciiTheme="majorHAnsi" w:hAnsiTheme="majorHAnsi"/>
          <w:sz w:val="24"/>
          <w:szCs w:val="24"/>
        </w:rPr>
        <w:t>.</w:t>
      </w:r>
    </w:p>
    <w:p w14:paraId="3FD78388" w14:textId="7B09C6F2" w:rsidR="005F6E58" w:rsidRPr="0076016E" w:rsidRDefault="00E83693" w:rsidP="00DB7C57">
      <w:p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However, </w:t>
      </w:r>
      <w:r w:rsidR="002B2FA7" w:rsidRPr="0076016E">
        <w:rPr>
          <w:rFonts w:asciiTheme="majorHAnsi" w:hAnsiTheme="majorHAnsi"/>
          <w:sz w:val="24"/>
          <w:szCs w:val="24"/>
        </w:rPr>
        <w:t>i</w:t>
      </w:r>
      <w:r w:rsidR="00280C0C" w:rsidRPr="0076016E">
        <w:rPr>
          <w:rFonts w:asciiTheme="majorHAnsi" w:hAnsiTheme="majorHAnsi"/>
          <w:sz w:val="24"/>
          <w:szCs w:val="24"/>
        </w:rPr>
        <w:t xml:space="preserve">t is important to consider the following </w:t>
      </w:r>
      <w:r w:rsidR="005910B6" w:rsidRPr="0076016E">
        <w:rPr>
          <w:rFonts w:asciiTheme="majorHAnsi" w:hAnsiTheme="majorHAnsi"/>
          <w:sz w:val="24"/>
          <w:szCs w:val="24"/>
        </w:rPr>
        <w:t xml:space="preserve">limitations of the datasets, which might have </w:t>
      </w:r>
      <w:r w:rsidR="005F6E58" w:rsidRPr="0076016E">
        <w:rPr>
          <w:rFonts w:asciiTheme="majorHAnsi" w:hAnsiTheme="majorHAnsi"/>
          <w:sz w:val="24"/>
          <w:szCs w:val="24"/>
        </w:rPr>
        <w:t>produced</w:t>
      </w:r>
      <w:r w:rsidR="002B2FA7" w:rsidRPr="0076016E">
        <w:rPr>
          <w:rFonts w:asciiTheme="majorHAnsi" w:hAnsiTheme="majorHAnsi"/>
          <w:sz w:val="24"/>
          <w:szCs w:val="24"/>
        </w:rPr>
        <w:t xml:space="preserve"> a different</w:t>
      </w:r>
      <w:r w:rsidR="005F6E58" w:rsidRPr="0076016E">
        <w:rPr>
          <w:rFonts w:asciiTheme="majorHAnsi" w:hAnsiTheme="majorHAnsi"/>
          <w:sz w:val="24"/>
          <w:szCs w:val="24"/>
        </w:rPr>
        <w:t xml:space="preserve"> outcome.</w:t>
      </w:r>
    </w:p>
    <w:p w14:paraId="6C792AF9" w14:textId="77777777" w:rsidR="00427366" w:rsidRPr="0076016E" w:rsidRDefault="00EE6FD9" w:rsidP="00DB7C57">
      <w:pPr>
        <w:pStyle w:val="ListParagraph"/>
        <w:numPr>
          <w:ilvl w:val="0"/>
          <w:numId w:val="9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lastRenderedPageBreak/>
        <w:t xml:space="preserve">The small size of the dataset may </w:t>
      </w:r>
      <w:r w:rsidR="00427366" w:rsidRPr="0076016E">
        <w:rPr>
          <w:rFonts w:asciiTheme="majorHAnsi" w:hAnsiTheme="majorHAnsi"/>
          <w:sz w:val="24"/>
          <w:szCs w:val="24"/>
        </w:rPr>
        <w:t>have limited the performance of some algorithms like Neural networks which work best with larger datasets</w:t>
      </w:r>
    </w:p>
    <w:p w14:paraId="19D07377" w14:textId="04351638" w:rsidR="000346CB" w:rsidRPr="0076016E" w:rsidRDefault="00591469" w:rsidP="00DB7C57">
      <w:pPr>
        <w:pStyle w:val="ListParagraph"/>
        <w:numPr>
          <w:ilvl w:val="0"/>
          <w:numId w:val="9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The time the data was collected</w:t>
      </w:r>
      <w:r w:rsidR="00987366" w:rsidRPr="0076016E">
        <w:rPr>
          <w:rFonts w:asciiTheme="majorHAnsi" w:hAnsiTheme="majorHAnsi"/>
          <w:sz w:val="24"/>
          <w:szCs w:val="24"/>
        </w:rPr>
        <w:t xml:space="preserve"> </w:t>
      </w:r>
      <w:r w:rsidRPr="0076016E">
        <w:rPr>
          <w:rFonts w:asciiTheme="majorHAnsi" w:hAnsiTheme="majorHAnsi"/>
          <w:sz w:val="24"/>
          <w:szCs w:val="24"/>
        </w:rPr>
        <w:t>(around 19</w:t>
      </w:r>
      <w:r w:rsidR="00987366" w:rsidRPr="0076016E">
        <w:rPr>
          <w:rFonts w:asciiTheme="majorHAnsi" w:hAnsiTheme="majorHAnsi"/>
          <w:sz w:val="24"/>
          <w:szCs w:val="24"/>
        </w:rPr>
        <w:t xml:space="preserve">70s) may have not been as accurate as it would have been if the data were recently collected. Today, we have more sophisticated </w:t>
      </w:r>
      <w:r w:rsidR="007059F2" w:rsidRPr="0076016E">
        <w:rPr>
          <w:rFonts w:asciiTheme="majorHAnsi" w:hAnsiTheme="majorHAnsi"/>
          <w:sz w:val="24"/>
          <w:szCs w:val="24"/>
        </w:rPr>
        <w:t>procedures for diagnosing diabetes like Urine test</w:t>
      </w:r>
      <w:r w:rsidR="00915EC4" w:rsidRPr="0076016E">
        <w:rPr>
          <w:rFonts w:asciiTheme="majorHAnsi" w:hAnsiTheme="majorHAnsi"/>
          <w:sz w:val="24"/>
          <w:szCs w:val="24"/>
        </w:rPr>
        <w:t>.</w:t>
      </w:r>
      <w:r w:rsidR="00280C0C" w:rsidRPr="0076016E">
        <w:rPr>
          <w:rFonts w:asciiTheme="majorHAnsi" w:hAnsiTheme="majorHAnsi"/>
          <w:sz w:val="24"/>
          <w:szCs w:val="24"/>
        </w:rPr>
        <w:t xml:space="preserve"> </w:t>
      </w:r>
    </w:p>
    <w:p w14:paraId="03A20530" w14:textId="77777777" w:rsidR="00382FD5" w:rsidRPr="0076016E" w:rsidRDefault="00382FD5" w:rsidP="00ED228F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p w14:paraId="32D91D98" w14:textId="29D14302" w:rsidR="00B47AEB" w:rsidRPr="0076016E" w:rsidRDefault="003C69AE" w:rsidP="00B47AEB">
      <w:pPr>
        <w:tabs>
          <w:tab w:val="left" w:pos="1335"/>
        </w:tabs>
        <w:jc w:val="both"/>
        <w:rPr>
          <w:rFonts w:asciiTheme="majorHAnsi" w:hAnsiTheme="majorHAnsi"/>
          <w:b/>
          <w:sz w:val="28"/>
          <w:szCs w:val="28"/>
        </w:rPr>
      </w:pPr>
      <w:r w:rsidRPr="00ED228F">
        <w:rPr>
          <w:rFonts w:asciiTheme="majorHAnsi" w:hAnsiTheme="majorHAnsi"/>
          <w:b/>
          <w:sz w:val="28"/>
          <w:szCs w:val="28"/>
        </w:rPr>
        <w:t>References:</w:t>
      </w:r>
    </w:p>
    <w:p w14:paraId="7E8B359B" w14:textId="2DCD2D41" w:rsidR="000F6595" w:rsidRPr="0076016E" w:rsidRDefault="008E1D6C" w:rsidP="00ED228F">
      <w:pPr>
        <w:pStyle w:val="ListParagraph"/>
        <w:numPr>
          <w:ilvl w:val="0"/>
          <w:numId w:val="13"/>
        </w:numPr>
        <w:tabs>
          <w:tab w:val="left" w:pos="1335"/>
        </w:tabs>
        <w:spacing w:before="240"/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Pima Indians Diabetes Database</w:t>
      </w:r>
      <w:r w:rsidR="00A2153E" w:rsidRPr="0076016E">
        <w:rPr>
          <w:rFonts w:asciiTheme="majorHAnsi" w:hAnsiTheme="majorHAnsi"/>
          <w:sz w:val="24"/>
          <w:szCs w:val="24"/>
        </w:rPr>
        <w:t xml:space="preserve"> (</w:t>
      </w:r>
      <w:r w:rsidR="000F6595" w:rsidRPr="0076016E">
        <w:rPr>
          <w:rFonts w:asciiTheme="majorHAnsi" w:hAnsiTheme="majorHAnsi"/>
          <w:sz w:val="24"/>
          <w:szCs w:val="24"/>
        </w:rPr>
        <w:t>Ka</w:t>
      </w:r>
      <w:r w:rsidRPr="0076016E">
        <w:rPr>
          <w:rFonts w:asciiTheme="majorHAnsi" w:hAnsiTheme="majorHAnsi"/>
          <w:sz w:val="24"/>
          <w:szCs w:val="24"/>
        </w:rPr>
        <w:t>ggle</w:t>
      </w:r>
      <w:r w:rsidR="00A2153E" w:rsidRPr="0076016E">
        <w:rPr>
          <w:rFonts w:asciiTheme="majorHAnsi" w:hAnsiTheme="majorHAnsi"/>
          <w:sz w:val="24"/>
          <w:szCs w:val="24"/>
        </w:rPr>
        <w:t xml:space="preserve">: website - </w:t>
      </w:r>
      <w:hyperlink r:id="rId22" w:history="1">
        <w:r w:rsidR="00A2153E" w:rsidRPr="0076016E">
          <w:rPr>
            <w:rStyle w:val="Hyperlink"/>
            <w:rFonts w:asciiTheme="majorHAnsi" w:hAnsiTheme="majorHAnsi"/>
            <w:sz w:val="24"/>
            <w:szCs w:val="24"/>
          </w:rPr>
          <w:t>https://www.kaggle.com/uciml/pima-indians-diabetes-database</w:t>
        </w:r>
      </w:hyperlink>
      <w:r w:rsidR="00A2153E" w:rsidRPr="0076016E">
        <w:rPr>
          <w:rFonts w:asciiTheme="majorHAnsi" w:hAnsiTheme="majorHAnsi"/>
          <w:sz w:val="24"/>
          <w:szCs w:val="24"/>
        </w:rPr>
        <w:t xml:space="preserve"> </w:t>
      </w:r>
      <w:r w:rsidR="000C1783" w:rsidRPr="0076016E">
        <w:rPr>
          <w:rFonts w:asciiTheme="majorHAnsi" w:hAnsiTheme="majorHAnsi"/>
          <w:sz w:val="24"/>
          <w:szCs w:val="24"/>
        </w:rPr>
        <w:t>)</w:t>
      </w:r>
      <w:r w:rsidRPr="0076016E">
        <w:rPr>
          <w:rFonts w:asciiTheme="majorHAnsi" w:hAnsiTheme="majorHAnsi"/>
          <w:sz w:val="24"/>
          <w:szCs w:val="24"/>
        </w:rPr>
        <w:t xml:space="preserve"> </w:t>
      </w:r>
    </w:p>
    <w:p w14:paraId="5C046BE2" w14:textId="6E4A4245" w:rsidR="00C076D4" w:rsidRPr="00ED228F" w:rsidRDefault="000F6595" w:rsidP="00ED228F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hyperlink r:id="rId23" w:history="1">
        <w:r w:rsidRPr="0076016E">
          <w:rPr>
            <w:rStyle w:val="Hyperlink"/>
            <w:rFonts w:asciiTheme="majorHAnsi" w:hAnsiTheme="majorHAnsi"/>
            <w:sz w:val="24"/>
            <w:szCs w:val="24"/>
          </w:rPr>
          <w:t>https://stateofobesity.org/diabetes/</w:t>
        </w:r>
      </w:hyperlink>
    </w:p>
    <w:p w14:paraId="39DA893D" w14:textId="13DB2257" w:rsidR="00941338" w:rsidRPr="0076016E" w:rsidRDefault="00323A03" w:rsidP="00F94E6B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hyperlink r:id="rId24" w:history="1">
        <w:r w:rsidRPr="0076016E">
          <w:rPr>
            <w:rStyle w:val="Hyperlink"/>
            <w:rFonts w:asciiTheme="majorHAnsi" w:hAnsiTheme="majorHAnsi"/>
            <w:sz w:val="24"/>
            <w:szCs w:val="24"/>
          </w:rPr>
          <w:t>https://www.niddk.nih.gov/health-information/diabetes/overview/what-is-diabetes</w:t>
        </w:r>
      </w:hyperlink>
    </w:p>
    <w:p w14:paraId="58C12F35" w14:textId="091E2560" w:rsidR="005F4A3C" w:rsidRPr="00ED228F" w:rsidRDefault="00F74371" w:rsidP="00ED228F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Cortes, C., </w:t>
      </w:r>
      <w:proofErr w:type="spellStart"/>
      <w:r w:rsidRPr="0076016E">
        <w:rPr>
          <w:rFonts w:asciiTheme="majorHAnsi" w:hAnsiTheme="majorHAnsi"/>
          <w:sz w:val="24"/>
          <w:szCs w:val="24"/>
        </w:rPr>
        <w:t>Vapnik</w:t>
      </w:r>
      <w:proofErr w:type="spellEnd"/>
      <w:r w:rsidRPr="0076016E">
        <w:rPr>
          <w:rFonts w:asciiTheme="majorHAnsi" w:hAnsiTheme="majorHAnsi"/>
          <w:sz w:val="24"/>
          <w:szCs w:val="24"/>
        </w:rPr>
        <w:t>, V., “Support-vector networks”, Machine Learning, 20(2</w:t>
      </w:r>
      <w:proofErr w:type="gramStart"/>
      <w:r w:rsidRPr="0076016E">
        <w:rPr>
          <w:rFonts w:asciiTheme="majorHAnsi" w:hAnsiTheme="majorHAnsi"/>
          <w:sz w:val="24"/>
          <w:szCs w:val="24"/>
        </w:rPr>
        <w:t>),pp.</w:t>
      </w:r>
      <w:proofErr w:type="gramEnd"/>
      <w:r w:rsidRPr="0076016E">
        <w:rPr>
          <w:rFonts w:asciiTheme="majorHAnsi" w:hAnsiTheme="majorHAnsi"/>
          <w:sz w:val="24"/>
          <w:szCs w:val="24"/>
        </w:rPr>
        <w:t xml:space="preserve"> 273-297, 1995.</w:t>
      </w:r>
    </w:p>
    <w:p w14:paraId="3773CE03" w14:textId="4A71F668" w:rsidR="00180B00" w:rsidRPr="0076016E" w:rsidRDefault="00BB7541" w:rsidP="00ED228F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 xml:space="preserve">Jack W Smith, J.E. Everhart, W.C. Dickson, W.C. </w:t>
      </w:r>
      <w:proofErr w:type="spellStart"/>
      <w:r w:rsidRPr="0076016E">
        <w:rPr>
          <w:rFonts w:asciiTheme="majorHAnsi" w:hAnsiTheme="majorHAnsi"/>
          <w:sz w:val="24"/>
          <w:szCs w:val="24"/>
        </w:rPr>
        <w:t>Knowler</w:t>
      </w:r>
      <w:proofErr w:type="spellEnd"/>
      <w:r w:rsidRPr="0076016E">
        <w:rPr>
          <w:rFonts w:asciiTheme="majorHAnsi" w:hAnsiTheme="majorHAnsi"/>
          <w:sz w:val="24"/>
          <w:szCs w:val="24"/>
        </w:rPr>
        <w:t xml:space="preserve">, </w:t>
      </w:r>
      <w:r w:rsidR="00107AB4" w:rsidRPr="0076016E">
        <w:rPr>
          <w:rFonts w:asciiTheme="majorHAnsi" w:hAnsiTheme="majorHAnsi"/>
          <w:sz w:val="24"/>
          <w:szCs w:val="24"/>
        </w:rPr>
        <w:t>R.S. Johannes, “</w:t>
      </w:r>
      <w:proofErr w:type="spellStart"/>
      <w:r w:rsidR="00107AB4" w:rsidRPr="0076016E">
        <w:rPr>
          <w:rFonts w:asciiTheme="majorHAnsi" w:hAnsiTheme="majorHAnsi"/>
          <w:sz w:val="24"/>
          <w:szCs w:val="24"/>
        </w:rPr>
        <w:t>Usind</w:t>
      </w:r>
      <w:proofErr w:type="spellEnd"/>
      <w:r w:rsidR="00107AB4" w:rsidRPr="0076016E">
        <w:rPr>
          <w:rFonts w:asciiTheme="majorHAnsi" w:hAnsiTheme="majorHAnsi"/>
          <w:sz w:val="24"/>
          <w:szCs w:val="24"/>
        </w:rPr>
        <w:t xml:space="preserve"> ADAP </w:t>
      </w:r>
      <w:r w:rsidR="00431D73" w:rsidRPr="0076016E">
        <w:rPr>
          <w:rFonts w:asciiTheme="majorHAnsi" w:hAnsiTheme="majorHAnsi"/>
          <w:sz w:val="24"/>
          <w:szCs w:val="24"/>
        </w:rPr>
        <w:t>l</w:t>
      </w:r>
      <w:r w:rsidR="00107AB4" w:rsidRPr="0076016E">
        <w:rPr>
          <w:rFonts w:asciiTheme="majorHAnsi" w:hAnsiTheme="majorHAnsi"/>
          <w:sz w:val="24"/>
          <w:szCs w:val="24"/>
        </w:rPr>
        <w:t>earning Algorithms to forecast the onset of Diabete</w:t>
      </w:r>
      <w:r w:rsidR="000A644F" w:rsidRPr="0076016E">
        <w:rPr>
          <w:rFonts w:asciiTheme="majorHAnsi" w:hAnsiTheme="majorHAnsi"/>
          <w:sz w:val="24"/>
          <w:szCs w:val="24"/>
        </w:rPr>
        <w:t>s Mellitus</w:t>
      </w:r>
      <w:r w:rsidR="00107AB4" w:rsidRPr="0076016E">
        <w:rPr>
          <w:rFonts w:asciiTheme="majorHAnsi" w:hAnsiTheme="majorHAnsi"/>
          <w:sz w:val="24"/>
          <w:szCs w:val="24"/>
        </w:rPr>
        <w:t>”</w:t>
      </w:r>
      <w:r w:rsidR="000A644F" w:rsidRPr="0076016E">
        <w:rPr>
          <w:rFonts w:asciiTheme="majorHAnsi" w:hAnsiTheme="majorHAnsi"/>
          <w:sz w:val="24"/>
          <w:szCs w:val="24"/>
        </w:rPr>
        <w:t xml:space="preserve"> p. 245-318</w:t>
      </w:r>
      <w:r w:rsidR="00431D73" w:rsidRPr="0076016E">
        <w:rPr>
          <w:rFonts w:asciiTheme="majorHAnsi" w:hAnsiTheme="majorHAnsi"/>
          <w:sz w:val="24"/>
          <w:szCs w:val="24"/>
        </w:rPr>
        <w:t xml:space="preserve">, 1988. </w:t>
      </w:r>
      <w:hyperlink r:id="rId25" w:history="1">
        <w:r w:rsidR="00431D73" w:rsidRPr="0076016E">
          <w:rPr>
            <w:rStyle w:val="Hyperlink"/>
            <w:rFonts w:asciiTheme="majorHAnsi" w:hAnsiTheme="majorHAnsi"/>
            <w:sz w:val="24"/>
            <w:szCs w:val="24"/>
          </w:rPr>
          <w:t>https://www.ncbi.nlm.nih.gov/pmc/articles/PMC2245318/</w:t>
        </w:r>
      </w:hyperlink>
    </w:p>
    <w:p w14:paraId="201DB6F6" w14:textId="08F22AF6" w:rsidR="00845754" w:rsidRPr="0076016E" w:rsidRDefault="00352FA8" w:rsidP="00ED228F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proofErr w:type="spellStart"/>
      <w:r w:rsidRPr="0076016E">
        <w:rPr>
          <w:rFonts w:asciiTheme="majorHAnsi" w:hAnsiTheme="majorHAnsi"/>
          <w:sz w:val="24"/>
          <w:szCs w:val="24"/>
        </w:rPr>
        <w:t>S.Sahan</w:t>
      </w:r>
      <w:proofErr w:type="spellEnd"/>
      <w:r w:rsidRPr="0076016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6016E">
        <w:rPr>
          <w:rFonts w:asciiTheme="majorHAnsi" w:hAnsiTheme="majorHAnsi"/>
          <w:sz w:val="24"/>
          <w:szCs w:val="24"/>
        </w:rPr>
        <w:t>K.Polat</w:t>
      </w:r>
      <w:proofErr w:type="spellEnd"/>
      <w:r w:rsidRPr="0076016E">
        <w:rPr>
          <w:rFonts w:asciiTheme="majorHAnsi" w:hAnsiTheme="majorHAnsi"/>
          <w:sz w:val="24"/>
          <w:szCs w:val="24"/>
        </w:rPr>
        <w:t xml:space="preserve">, H. </w:t>
      </w:r>
      <w:proofErr w:type="spellStart"/>
      <w:r w:rsidRPr="0076016E">
        <w:rPr>
          <w:rFonts w:asciiTheme="majorHAnsi" w:hAnsiTheme="majorHAnsi"/>
          <w:sz w:val="24"/>
          <w:szCs w:val="24"/>
        </w:rPr>
        <w:t>Kodaz</w:t>
      </w:r>
      <w:proofErr w:type="spellEnd"/>
      <w:r w:rsidRPr="0076016E">
        <w:rPr>
          <w:rFonts w:asciiTheme="majorHAnsi" w:hAnsiTheme="majorHAnsi"/>
          <w:sz w:val="24"/>
          <w:szCs w:val="24"/>
        </w:rPr>
        <w:t xml:space="preserve">, and S. </w:t>
      </w:r>
      <w:proofErr w:type="spellStart"/>
      <w:r w:rsidRPr="0076016E">
        <w:rPr>
          <w:rFonts w:asciiTheme="majorHAnsi" w:hAnsiTheme="majorHAnsi"/>
          <w:sz w:val="24"/>
          <w:szCs w:val="24"/>
        </w:rPr>
        <w:t>Gunes</w:t>
      </w:r>
      <w:proofErr w:type="spellEnd"/>
      <w:r w:rsidRPr="0076016E">
        <w:rPr>
          <w:rFonts w:asciiTheme="majorHAnsi" w:hAnsiTheme="majorHAnsi"/>
          <w:sz w:val="24"/>
          <w:szCs w:val="24"/>
        </w:rPr>
        <w:t>, “ The medical applications of attribute weighted artificial immune system (</w:t>
      </w:r>
      <w:proofErr w:type="spellStart"/>
      <w:r w:rsidRPr="0076016E">
        <w:rPr>
          <w:rFonts w:asciiTheme="majorHAnsi" w:hAnsiTheme="majorHAnsi"/>
          <w:sz w:val="24"/>
          <w:szCs w:val="24"/>
        </w:rPr>
        <w:t>awais</w:t>
      </w:r>
      <w:proofErr w:type="spellEnd"/>
      <w:r w:rsidRPr="0076016E">
        <w:rPr>
          <w:rFonts w:asciiTheme="majorHAnsi" w:hAnsiTheme="majorHAnsi"/>
          <w:sz w:val="24"/>
          <w:szCs w:val="24"/>
        </w:rPr>
        <w:t>): Diagnosis of heart and diabetes diseases”, in ICARIS, 2005,p. 456-468</w:t>
      </w:r>
      <w:r w:rsidR="00431D73" w:rsidRPr="0076016E">
        <w:rPr>
          <w:rFonts w:asciiTheme="majorHAnsi" w:hAnsiTheme="majorHAnsi"/>
          <w:sz w:val="24"/>
          <w:szCs w:val="24"/>
        </w:rPr>
        <w:t xml:space="preserve"> (</w:t>
      </w:r>
      <w:r w:rsidR="00346E34" w:rsidRPr="0076016E">
        <w:rPr>
          <w:rFonts w:asciiTheme="majorHAnsi" w:hAnsiTheme="majorHAnsi"/>
          <w:sz w:val="24"/>
          <w:szCs w:val="24"/>
        </w:rPr>
        <w:t xml:space="preserve"> </w:t>
      </w:r>
      <w:hyperlink r:id="rId26" w:history="1">
        <w:r w:rsidR="00346E34" w:rsidRPr="0076016E">
          <w:rPr>
            <w:rStyle w:val="Hyperlink"/>
            <w:rFonts w:asciiTheme="majorHAnsi" w:hAnsiTheme="majorHAnsi"/>
            <w:sz w:val="24"/>
            <w:szCs w:val="24"/>
          </w:rPr>
          <w:t>https://link.springer.com/chapter/10.1007/11536444_35</w:t>
        </w:r>
      </w:hyperlink>
      <w:r w:rsidR="00F94E6B" w:rsidRPr="0076016E">
        <w:rPr>
          <w:rFonts w:asciiTheme="majorHAnsi" w:hAnsiTheme="majorHAnsi"/>
          <w:sz w:val="24"/>
          <w:szCs w:val="24"/>
        </w:rPr>
        <w:t xml:space="preserve"> </w:t>
      </w:r>
      <w:r w:rsidR="00346E34" w:rsidRPr="0076016E">
        <w:rPr>
          <w:rFonts w:asciiTheme="majorHAnsi" w:hAnsiTheme="majorHAnsi"/>
          <w:sz w:val="24"/>
          <w:szCs w:val="24"/>
        </w:rPr>
        <w:t>)</w:t>
      </w:r>
      <w:r w:rsidR="00F94E6B" w:rsidRPr="0076016E">
        <w:rPr>
          <w:rFonts w:asciiTheme="majorHAnsi" w:hAnsiTheme="majorHAnsi"/>
          <w:sz w:val="24"/>
          <w:szCs w:val="24"/>
        </w:rPr>
        <w:t xml:space="preserve">.  </w:t>
      </w:r>
    </w:p>
    <w:p w14:paraId="33169015" w14:textId="4A97FEBD" w:rsidR="00F94E6B" w:rsidRPr="0076016E" w:rsidRDefault="00A443E3" w:rsidP="00ED228F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proofErr w:type="spellStart"/>
      <w:r w:rsidRPr="0076016E">
        <w:rPr>
          <w:rFonts w:asciiTheme="majorHAnsi" w:hAnsiTheme="majorHAnsi"/>
          <w:sz w:val="24"/>
          <w:szCs w:val="24"/>
        </w:rPr>
        <w:t>V.Anu</w:t>
      </w:r>
      <w:r w:rsidR="0062450F" w:rsidRPr="0076016E">
        <w:rPr>
          <w:rFonts w:asciiTheme="majorHAnsi" w:hAnsiTheme="majorHAnsi"/>
          <w:sz w:val="24"/>
          <w:szCs w:val="24"/>
        </w:rPr>
        <w:t>ja</w:t>
      </w:r>
      <w:proofErr w:type="spellEnd"/>
      <w:r w:rsidR="0062450F" w:rsidRPr="0076016E">
        <w:rPr>
          <w:rFonts w:asciiTheme="majorHAnsi" w:hAnsiTheme="majorHAnsi"/>
          <w:sz w:val="24"/>
          <w:szCs w:val="24"/>
        </w:rPr>
        <w:t xml:space="preserve"> Kumari, R</w:t>
      </w:r>
      <w:r w:rsidR="00A12A2C" w:rsidRPr="0076016E">
        <w:rPr>
          <w:rFonts w:asciiTheme="majorHAnsi" w:hAnsiTheme="majorHAnsi"/>
          <w:sz w:val="24"/>
          <w:szCs w:val="24"/>
        </w:rPr>
        <w:t>. Chitra, “Classification Of Diabetes Diseases Using Support Vector Machine</w:t>
      </w:r>
      <w:r w:rsidR="001510DE" w:rsidRPr="0076016E">
        <w:rPr>
          <w:rFonts w:asciiTheme="majorHAnsi" w:hAnsiTheme="majorHAnsi"/>
          <w:sz w:val="24"/>
          <w:szCs w:val="24"/>
        </w:rPr>
        <w:t xml:space="preserve">”, Vol.3, Issue </w:t>
      </w:r>
      <w:r w:rsidR="0016264F" w:rsidRPr="0076016E">
        <w:rPr>
          <w:rFonts w:asciiTheme="majorHAnsi" w:hAnsiTheme="majorHAnsi"/>
          <w:sz w:val="24"/>
          <w:szCs w:val="24"/>
        </w:rPr>
        <w:t>2, International Journal Of En</w:t>
      </w:r>
      <w:r w:rsidR="0019612D" w:rsidRPr="0076016E">
        <w:rPr>
          <w:rFonts w:asciiTheme="majorHAnsi" w:hAnsiTheme="majorHAnsi"/>
          <w:sz w:val="24"/>
          <w:szCs w:val="24"/>
        </w:rPr>
        <w:t>gineering Research and Application(IJERA), 2013</w:t>
      </w:r>
      <w:r w:rsidR="007338EA" w:rsidRPr="0076016E">
        <w:rPr>
          <w:rFonts w:asciiTheme="majorHAnsi" w:hAnsiTheme="majorHAnsi"/>
          <w:sz w:val="24"/>
          <w:szCs w:val="24"/>
        </w:rPr>
        <w:t>, p.1797-1801</w:t>
      </w:r>
      <w:r w:rsidR="00A12A2C" w:rsidRPr="0076016E">
        <w:rPr>
          <w:rFonts w:asciiTheme="majorHAnsi" w:hAnsiTheme="majorHAnsi"/>
          <w:sz w:val="24"/>
          <w:szCs w:val="24"/>
        </w:rPr>
        <w:t xml:space="preserve"> ”</w:t>
      </w:r>
      <w:hyperlink r:id="rId27" w:history="1">
        <w:r w:rsidR="00A12A2C" w:rsidRPr="0076016E">
          <w:rPr>
            <w:rStyle w:val="Hyperlink"/>
            <w:rFonts w:asciiTheme="majorHAnsi" w:hAnsiTheme="majorHAnsi"/>
            <w:sz w:val="24"/>
            <w:szCs w:val="24"/>
          </w:rPr>
          <w:t>http://citeseerx.ist.psu.edu/viewdoc/download?doi=10.1.1.435.3161&amp;rep=rep1&amp;type=pdf</w:t>
        </w:r>
      </w:hyperlink>
    </w:p>
    <w:p w14:paraId="0EF8D962" w14:textId="5572C072" w:rsidR="00F94E6B" w:rsidRPr="0076016E" w:rsidRDefault="007A3C90" w:rsidP="00ED228F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76016E">
        <w:rPr>
          <w:rFonts w:asciiTheme="majorHAnsi" w:hAnsiTheme="majorHAnsi"/>
          <w:sz w:val="24"/>
          <w:szCs w:val="24"/>
        </w:rPr>
        <w:t>C</w:t>
      </w:r>
      <w:r w:rsidR="00F77F1F" w:rsidRPr="0076016E">
        <w:rPr>
          <w:rFonts w:asciiTheme="majorHAnsi" w:hAnsiTheme="majorHAnsi"/>
          <w:sz w:val="24"/>
          <w:szCs w:val="24"/>
        </w:rPr>
        <w:t>S 229</w:t>
      </w:r>
      <w:r w:rsidR="000434AA" w:rsidRPr="0076016E">
        <w:rPr>
          <w:rFonts w:asciiTheme="majorHAnsi" w:hAnsiTheme="majorHAnsi"/>
          <w:sz w:val="24"/>
          <w:szCs w:val="24"/>
        </w:rPr>
        <w:t xml:space="preserve"> Lecture notes from Stanford.edu</w:t>
      </w:r>
      <w:r w:rsidR="00F77F1F" w:rsidRPr="0076016E">
        <w:rPr>
          <w:rFonts w:asciiTheme="majorHAnsi" w:hAnsiTheme="majorHAnsi"/>
          <w:sz w:val="24"/>
          <w:szCs w:val="24"/>
        </w:rPr>
        <w:t xml:space="preserve"> – Andrew NG, Part V “Support Vector Machines”</w:t>
      </w:r>
      <w:r w:rsidR="000434AA" w:rsidRPr="0076016E">
        <w:rPr>
          <w:rFonts w:asciiTheme="majorHAnsi" w:hAnsiTheme="majorHAnsi"/>
          <w:sz w:val="24"/>
          <w:szCs w:val="24"/>
        </w:rPr>
        <w:t xml:space="preserve"> </w:t>
      </w:r>
      <w:hyperlink r:id="rId28" w:history="1">
        <w:r w:rsidR="000434AA" w:rsidRPr="0076016E">
          <w:rPr>
            <w:rStyle w:val="Hyperlink"/>
            <w:rFonts w:asciiTheme="majorHAnsi" w:hAnsiTheme="majorHAnsi"/>
            <w:sz w:val="24"/>
            <w:szCs w:val="24"/>
          </w:rPr>
          <w:t>http://cs229.stanford.edu/notes/cs229-notes3.pdf</w:t>
        </w:r>
      </w:hyperlink>
    </w:p>
    <w:p w14:paraId="703065D0" w14:textId="24148140" w:rsidR="00F94E6B" w:rsidRPr="0076016E" w:rsidRDefault="00F94E6B" w:rsidP="00F94E6B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hyperlink r:id="rId29" w:history="1">
        <w:r w:rsidRPr="0076016E">
          <w:rPr>
            <w:rStyle w:val="Hyperlink"/>
            <w:rFonts w:asciiTheme="majorHAnsi" w:hAnsiTheme="majorHAnsi"/>
            <w:sz w:val="24"/>
            <w:szCs w:val="24"/>
          </w:rPr>
          <w:t>http://www.statsoft.com/Textbook/Support-Vector-Machines</w:t>
        </w:r>
      </w:hyperlink>
    </w:p>
    <w:p w14:paraId="41AF3B5B" w14:textId="4C0A676F" w:rsidR="00ED6CDD" w:rsidRPr="00ED228F" w:rsidRDefault="00ED6CDD" w:rsidP="00ED228F">
      <w:pPr>
        <w:pStyle w:val="ListParagraph"/>
        <w:numPr>
          <w:ilvl w:val="0"/>
          <w:numId w:val="13"/>
        </w:numPr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  <w:r w:rsidRPr="00ED228F">
        <w:rPr>
          <w:rFonts w:asciiTheme="majorHAnsi" w:hAnsiTheme="majorHAnsi"/>
          <w:sz w:val="24"/>
          <w:szCs w:val="24"/>
        </w:rPr>
        <w:t xml:space="preserve">Hung, et al. “Feature selection and classification model construction on type 2 diabetic patients‟ data”, Journal of Artificial Intelligence in Medicine, pp 251262, Elsevier, 2008.  </w:t>
      </w:r>
    </w:p>
    <w:p w14:paraId="7D1F26D4" w14:textId="77777777" w:rsidR="004144AE" w:rsidRPr="0076016E" w:rsidRDefault="004144AE" w:rsidP="00DB7C57">
      <w:pPr>
        <w:pStyle w:val="ListParagraph"/>
        <w:tabs>
          <w:tab w:val="left" w:pos="1335"/>
        </w:tabs>
        <w:ind w:left="1080"/>
        <w:jc w:val="both"/>
        <w:rPr>
          <w:rFonts w:asciiTheme="majorHAnsi" w:hAnsiTheme="majorHAnsi"/>
          <w:sz w:val="24"/>
          <w:szCs w:val="24"/>
        </w:rPr>
      </w:pPr>
    </w:p>
    <w:p w14:paraId="22714DC4" w14:textId="77777777" w:rsidR="00EA21EF" w:rsidRPr="0076016E" w:rsidRDefault="00EA21EF" w:rsidP="00DB7C57">
      <w:pPr>
        <w:pStyle w:val="ListParagraph"/>
        <w:tabs>
          <w:tab w:val="left" w:pos="1335"/>
        </w:tabs>
        <w:jc w:val="both"/>
        <w:rPr>
          <w:rFonts w:asciiTheme="majorHAnsi" w:hAnsiTheme="majorHAnsi"/>
          <w:sz w:val="24"/>
          <w:szCs w:val="24"/>
        </w:rPr>
      </w:pPr>
    </w:p>
    <w:sectPr w:rsidR="00EA21EF" w:rsidRPr="0076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1D88"/>
    <w:multiLevelType w:val="hybridMultilevel"/>
    <w:tmpl w:val="174E6DFC"/>
    <w:lvl w:ilvl="0" w:tplc="CF1AC9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02019"/>
    <w:multiLevelType w:val="hybridMultilevel"/>
    <w:tmpl w:val="D1DC7738"/>
    <w:lvl w:ilvl="0" w:tplc="3446E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5111E"/>
    <w:multiLevelType w:val="multilevel"/>
    <w:tmpl w:val="DB0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F79F7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333648C"/>
    <w:multiLevelType w:val="hybridMultilevel"/>
    <w:tmpl w:val="8826B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7F32"/>
    <w:multiLevelType w:val="hybridMultilevel"/>
    <w:tmpl w:val="0DF611CA"/>
    <w:lvl w:ilvl="0" w:tplc="7A54618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1019E0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141FBD"/>
    <w:multiLevelType w:val="hybridMultilevel"/>
    <w:tmpl w:val="5E6CD644"/>
    <w:lvl w:ilvl="0" w:tplc="A84604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15B5429"/>
    <w:multiLevelType w:val="hybridMultilevel"/>
    <w:tmpl w:val="562429D2"/>
    <w:lvl w:ilvl="0" w:tplc="854E9706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D20908"/>
    <w:multiLevelType w:val="hybridMultilevel"/>
    <w:tmpl w:val="13948CAE"/>
    <w:lvl w:ilvl="0" w:tplc="7B46C07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40EC5"/>
    <w:multiLevelType w:val="hybridMultilevel"/>
    <w:tmpl w:val="509E24BE"/>
    <w:lvl w:ilvl="0" w:tplc="0A9EAF8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30A22"/>
    <w:multiLevelType w:val="hybridMultilevel"/>
    <w:tmpl w:val="2B56CD8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70495"/>
    <w:multiLevelType w:val="hybridMultilevel"/>
    <w:tmpl w:val="89E6B8C4"/>
    <w:lvl w:ilvl="0" w:tplc="E61C5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92D8F"/>
    <w:multiLevelType w:val="hybridMultilevel"/>
    <w:tmpl w:val="D9C6F9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3A"/>
    <w:rsid w:val="00002605"/>
    <w:rsid w:val="00010804"/>
    <w:rsid w:val="00012C82"/>
    <w:rsid w:val="00015D14"/>
    <w:rsid w:val="00023228"/>
    <w:rsid w:val="000267C3"/>
    <w:rsid w:val="000346CB"/>
    <w:rsid w:val="0004112D"/>
    <w:rsid w:val="000417E2"/>
    <w:rsid w:val="00042B6D"/>
    <w:rsid w:val="000434AA"/>
    <w:rsid w:val="00050DD8"/>
    <w:rsid w:val="000575DC"/>
    <w:rsid w:val="00060E0D"/>
    <w:rsid w:val="00066058"/>
    <w:rsid w:val="00070551"/>
    <w:rsid w:val="00076D37"/>
    <w:rsid w:val="0008012B"/>
    <w:rsid w:val="0008368C"/>
    <w:rsid w:val="0008715A"/>
    <w:rsid w:val="00087D78"/>
    <w:rsid w:val="00087F7F"/>
    <w:rsid w:val="00091589"/>
    <w:rsid w:val="0009173C"/>
    <w:rsid w:val="00094608"/>
    <w:rsid w:val="000952D5"/>
    <w:rsid w:val="000967E1"/>
    <w:rsid w:val="000A41DB"/>
    <w:rsid w:val="000A644F"/>
    <w:rsid w:val="000B029B"/>
    <w:rsid w:val="000B218F"/>
    <w:rsid w:val="000B31FE"/>
    <w:rsid w:val="000B48B3"/>
    <w:rsid w:val="000C1783"/>
    <w:rsid w:val="000C5C1B"/>
    <w:rsid w:val="000E2F8D"/>
    <w:rsid w:val="000E35D8"/>
    <w:rsid w:val="000E56AD"/>
    <w:rsid w:val="000F366B"/>
    <w:rsid w:val="000F6595"/>
    <w:rsid w:val="001029DD"/>
    <w:rsid w:val="001032BC"/>
    <w:rsid w:val="00107AB4"/>
    <w:rsid w:val="00114E77"/>
    <w:rsid w:val="00121797"/>
    <w:rsid w:val="00124490"/>
    <w:rsid w:val="00131227"/>
    <w:rsid w:val="00134665"/>
    <w:rsid w:val="00141FA5"/>
    <w:rsid w:val="00146533"/>
    <w:rsid w:val="0015079A"/>
    <w:rsid w:val="001510DE"/>
    <w:rsid w:val="001563D2"/>
    <w:rsid w:val="00157B8B"/>
    <w:rsid w:val="00157D2A"/>
    <w:rsid w:val="0016264F"/>
    <w:rsid w:val="0016286A"/>
    <w:rsid w:val="00166230"/>
    <w:rsid w:val="001675CD"/>
    <w:rsid w:val="0017065B"/>
    <w:rsid w:val="001725D4"/>
    <w:rsid w:val="00180B00"/>
    <w:rsid w:val="001825CF"/>
    <w:rsid w:val="00182D76"/>
    <w:rsid w:val="00184338"/>
    <w:rsid w:val="0018511C"/>
    <w:rsid w:val="00190105"/>
    <w:rsid w:val="00194615"/>
    <w:rsid w:val="0019612D"/>
    <w:rsid w:val="00197597"/>
    <w:rsid w:val="001B0C3F"/>
    <w:rsid w:val="001B0F40"/>
    <w:rsid w:val="001C370A"/>
    <w:rsid w:val="001C3E00"/>
    <w:rsid w:val="001D2CC9"/>
    <w:rsid w:val="001D7FBB"/>
    <w:rsid w:val="001E21B0"/>
    <w:rsid w:val="001E7672"/>
    <w:rsid w:val="001F794F"/>
    <w:rsid w:val="002020D2"/>
    <w:rsid w:val="0020364F"/>
    <w:rsid w:val="00204E28"/>
    <w:rsid w:val="00212DB7"/>
    <w:rsid w:val="00216ABD"/>
    <w:rsid w:val="00217885"/>
    <w:rsid w:val="00222335"/>
    <w:rsid w:val="00240181"/>
    <w:rsid w:val="00245C3D"/>
    <w:rsid w:val="00250DD1"/>
    <w:rsid w:val="00256746"/>
    <w:rsid w:val="00261E99"/>
    <w:rsid w:val="0027183A"/>
    <w:rsid w:val="00273325"/>
    <w:rsid w:val="00280C0C"/>
    <w:rsid w:val="00282849"/>
    <w:rsid w:val="00295305"/>
    <w:rsid w:val="00295460"/>
    <w:rsid w:val="002A0725"/>
    <w:rsid w:val="002A4C99"/>
    <w:rsid w:val="002B2FA7"/>
    <w:rsid w:val="002B3941"/>
    <w:rsid w:val="002B6961"/>
    <w:rsid w:val="002C0C79"/>
    <w:rsid w:val="002C1EDC"/>
    <w:rsid w:val="002C1F01"/>
    <w:rsid w:val="002C4528"/>
    <w:rsid w:val="002C477D"/>
    <w:rsid w:val="002C5B6A"/>
    <w:rsid w:val="002C6558"/>
    <w:rsid w:val="002D12E9"/>
    <w:rsid w:val="002D6014"/>
    <w:rsid w:val="002F17B4"/>
    <w:rsid w:val="002F1EE6"/>
    <w:rsid w:val="002F5252"/>
    <w:rsid w:val="002F564F"/>
    <w:rsid w:val="0030693A"/>
    <w:rsid w:val="0030695C"/>
    <w:rsid w:val="00310823"/>
    <w:rsid w:val="00323A03"/>
    <w:rsid w:val="003247D6"/>
    <w:rsid w:val="0032551E"/>
    <w:rsid w:val="00325D5D"/>
    <w:rsid w:val="003370C9"/>
    <w:rsid w:val="00341594"/>
    <w:rsid w:val="0034215D"/>
    <w:rsid w:val="00343647"/>
    <w:rsid w:val="00346E34"/>
    <w:rsid w:val="00352FA8"/>
    <w:rsid w:val="00374924"/>
    <w:rsid w:val="00376A1A"/>
    <w:rsid w:val="00382FD5"/>
    <w:rsid w:val="00383CE0"/>
    <w:rsid w:val="0038451A"/>
    <w:rsid w:val="00387597"/>
    <w:rsid w:val="00396441"/>
    <w:rsid w:val="003A1575"/>
    <w:rsid w:val="003C4B98"/>
    <w:rsid w:val="003C69AE"/>
    <w:rsid w:val="003D4230"/>
    <w:rsid w:val="003D6825"/>
    <w:rsid w:val="003E1DCC"/>
    <w:rsid w:val="003E2BCC"/>
    <w:rsid w:val="003E30F9"/>
    <w:rsid w:val="003E3857"/>
    <w:rsid w:val="003E4882"/>
    <w:rsid w:val="003F0418"/>
    <w:rsid w:val="003F1CF6"/>
    <w:rsid w:val="003F2AF0"/>
    <w:rsid w:val="003F5793"/>
    <w:rsid w:val="003F7623"/>
    <w:rsid w:val="004000B5"/>
    <w:rsid w:val="00401568"/>
    <w:rsid w:val="00401AA3"/>
    <w:rsid w:val="00407799"/>
    <w:rsid w:val="00407A6F"/>
    <w:rsid w:val="0041052A"/>
    <w:rsid w:val="004144AE"/>
    <w:rsid w:val="004144CD"/>
    <w:rsid w:val="00414876"/>
    <w:rsid w:val="00421559"/>
    <w:rsid w:val="00425AED"/>
    <w:rsid w:val="00427366"/>
    <w:rsid w:val="00431D73"/>
    <w:rsid w:val="00433588"/>
    <w:rsid w:val="0044087F"/>
    <w:rsid w:val="0044174C"/>
    <w:rsid w:val="00442F6C"/>
    <w:rsid w:val="00443862"/>
    <w:rsid w:val="004501D9"/>
    <w:rsid w:val="00466D97"/>
    <w:rsid w:val="004708D1"/>
    <w:rsid w:val="00470910"/>
    <w:rsid w:val="00471800"/>
    <w:rsid w:val="004724D8"/>
    <w:rsid w:val="00472FEB"/>
    <w:rsid w:val="00484DFE"/>
    <w:rsid w:val="00484FA8"/>
    <w:rsid w:val="00487BF1"/>
    <w:rsid w:val="004A06AE"/>
    <w:rsid w:val="004A72BB"/>
    <w:rsid w:val="004B1428"/>
    <w:rsid w:val="004B37CE"/>
    <w:rsid w:val="004B5E30"/>
    <w:rsid w:val="004C1CB3"/>
    <w:rsid w:val="004C5C1A"/>
    <w:rsid w:val="004C6831"/>
    <w:rsid w:val="004D0812"/>
    <w:rsid w:val="004D3C59"/>
    <w:rsid w:val="004E3349"/>
    <w:rsid w:val="004E40D3"/>
    <w:rsid w:val="004E63D1"/>
    <w:rsid w:val="004E7EB5"/>
    <w:rsid w:val="004F1338"/>
    <w:rsid w:val="004F2050"/>
    <w:rsid w:val="00501049"/>
    <w:rsid w:val="005047DB"/>
    <w:rsid w:val="00506DAC"/>
    <w:rsid w:val="005074A8"/>
    <w:rsid w:val="005100C9"/>
    <w:rsid w:val="00510515"/>
    <w:rsid w:val="00510A5A"/>
    <w:rsid w:val="00512762"/>
    <w:rsid w:val="00526395"/>
    <w:rsid w:val="00526763"/>
    <w:rsid w:val="00540EBA"/>
    <w:rsid w:val="00542CE4"/>
    <w:rsid w:val="00543B7C"/>
    <w:rsid w:val="005470F7"/>
    <w:rsid w:val="00552E7F"/>
    <w:rsid w:val="005562F3"/>
    <w:rsid w:val="00560843"/>
    <w:rsid w:val="00561DE4"/>
    <w:rsid w:val="00571114"/>
    <w:rsid w:val="0057748A"/>
    <w:rsid w:val="00577915"/>
    <w:rsid w:val="00577A10"/>
    <w:rsid w:val="005860BE"/>
    <w:rsid w:val="005910B6"/>
    <w:rsid w:val="00591469"/>
    <w:rsid w:val="0059279C"/>
    <w:rsid w:val="00594AC7"/>
    <w:rsid w:val="00595DCE"/>
    <w:rsid w:val="00596221"/>
    <w:rsid w:val="0059626B"/>
    <w:rsid w:val="005A0820"/>
    <w:rsid w:val="005A5295"/>
    <w:rsid w:val="005A7D19"/>
    <w:rsid w:val="005B4F0A"/>
    <w:rsid w:val="005B506B"/>
    <w:rsid w:val="005C429A"/>
    <w:rsid w:val="005C5084"/>
    <w:rsid w:val="005C664E"/>
    <w:rsid w:val="005D012D"/>
    <w:rsid w:val="005D1B91"/>
    <w:rsid w:val="005E2541"/>
    <w:rsid w:val="005E4831"/>
    <w:rsid w:val="005E5D66"/>
    <w:rsid w:val="005F34AC"/>
    <w:rsid w:val="005F417C"/>
    <w:rsid w:val="005F4A3C"/>
    <w:rsid w:val="005F6E58"/>
    <w:rsid w:val="005F7129"/>
    <w:rsid w:val="00603C7F"/>
    <w:rsid w:val="00606C63"/>
    <w:rsid w:val="006136F0"/>
    <w:rsid w:val="0061703B"/>
    <w:rsid w:val="00621578"/>
    <w:rsid w:val="0062450F"/>
    <w:rsid w:val="006263F8"/>
    <w:rsid w:val="00631297"/>
    <w:rsid w:val="0063258F"/>
    <w:rsid w:val="00636F1B"/>
    <w:rsid w:val="006412C9"/>
    <w:rsid w:val="006442F3"/>
    <w:rsid w:val="00644FE5"/>
    <w:rsid w:val="00651ADC"/>
    <w:rsid w:val="00661601"/>
    <w:rsid w:val="00663D9D"/>
    <w:rsid w:val="00666281"/>
    <w:rsid w:val="006726D2"/>
    <w:rsid w:val="00674708"/>
    <w:rsid w:val="00680261"/>
    <w:rsid w:val="00681E4F"/>
    <w:rsid w:val="006827B5"/>
    <w:rsid w:val="00685C0F"/>
    <w:rsid w:val="00687738"/>
    <w:rsid w:val="0069057E"/>
    <w:rsid w:val="0069503C"/>
    <w:rsid w:val="006A07B9"/>
    <w:rsid w:val="006A5EDA"/>
    <w:rsid w:val="006A60A6"/>
    <w:rsid w:val="006A6F0E"/>
    <w:rsid w:val="006B0C76"/>
    <w:rsid w:val="006B5BBF"/>
    <w:rsid w:val="006C1DCA"/>
    <w:rsid w:val="006C5A05"/>
    <w:rsid w:val="006D3D35"/>
    <w:rsid w:val="006E1BFA"/>
    <w:rsid w:val="006E1C20"/>
    <w:rsid w:val="006F3C35"/>
    <w:rsid w:val="006F3EE4"/>
    <w:rsid w:val="006F4A70"/>
    <w:rsid w:val="007059F2"/>
    <w:rsid w:val="007079B9"/>
    <w:rsid w:val="00711BC3"/>
    <w:rsid w:val="007130BF"/>
    <w:rsid w:val="0071410E"/>
    <w:rsid w:val="00716495"/>
    <w:rsid w:val="00720B4F"/>
    <w:rsid w:val="00720C1F"/>
    <w:rsid w:val="007328AE"/>
    <w:rsid w:val="007338EA"/>
    <w:rsid w:val="007342D5"/>
    <w:rsid w:val="0073489F"/>
    <w:rsid w:val="0073543C"/>
    <w:rsid w:val="0074024F"/>
    <w:rsid w:val="00741BB3"/>
    <w:rsid w:val="00750BED"/>
    <w:rsid w:val="0075105C"/>
    <w:rsid w:val="00752F7E"/>
    <w:rsid w:val="00754CD1"/>
    <w:rsid w:val="0076016E"/>
    <w:rsid w:val="00764522"/>
    <w:rsid w:val="00770C27"/>
    <w:rsid w:val="00776CCA"/>
    <w:rsid w:val="0078074A"/>
    <w:rsid w:val="00783F88"/>
    <w:rsid w:val="00785E74"/>
    <w:rsid w:val="007925BC"/>
    <w:rsid w:val="007941B1"/>
    <w:rsid w:val="007A1967"/>
    <w:rsid w:val="007A3C90"/>
    <w:rsid w:val="007A4A91"/>
    <w:rsid w:val="007A619C"/>
    <w:rsid w:val="007B2C0A"/>
    <w:rsid w:val="007D2BF1"/>
    <w:rsid w:val="007D2F3A"/>
    <w:rsid w:val="007E7076"/>
    <w:rsid w:val="007F11B7"/>
    <w:rsid w:val="007F47F1"/>
    <w:rsid w:val="007F51FB"/>
    <w:rsid w:val="008070AA"/>
    <w:rsid w:val="0080784F"/>
    <w:rsid w:val="00810C65"/>
    <w:rsid w:val="008129B4"/>
    <w:rsid w:val="00813119"/>
    <w:rsid w:val="00815D83"/>
    <w:rsid w:val="008212EB"/>
    <w:rsid w:val="008225D6"/>
    <w:rsid w:val="00822B2E"/>
    <w:rsid w:val="008254B4"/>
    <w:rsid w:val="00826826"/>
    <w:rsid w:val="00845754"/>
    <w:rsid w:val="008475C0"/>
    <w:rsid w:val="00851F41"/>
    <w:rsid w:val="00856139"/>
    <w:rsid w:val="008635F2"/>
    <w:rsid w:val="008641E8"/>
    <w:rsid w:val="008661D5"/>
    <w:rsid w:val="0086722D"/>
    <w:rsid w:val="008742FD"/>
    <w:rsid w:val="00882892"/>
    <w:rsid w:val="00886025"/>
    <w:rsid w:val="00887590"/>
    <w:rsid w:val="00894C9C"/>
    <w:rsid w:val="008A164F"/>
    <w:rsid w:val="008A786E"/>
    <w:rsid w:val="008B4ACC"/>
    <w:rsid w:val="008B752E"/>
    <w:rsid w:val="008C012F"/>
    <w:rsid w:val="008C1F49"/>
    <w:rsid w:val="008C4129"/>
    <w:rsid w:val="008C4166"/>
    <w:rsid w:val="008C59EC"/>
    <w:rsid w:val="008D2822"/>
    <w:rsid w:val="008D71C1"/>
    <w:rsid w:val="008E0BF5"/>
    <w:rsid w:val="008E1D6C"/>
    <w:rsid w:val="008F01B8"/>
    <w:rsid w:val="008F4738"/>
    <w:rsid w:val="008F49B8"/>
    <w:rsid w:val="009025BA"/>
    <w:rsid w:val="0091285F"/>
    <w:rsid w:val="00913B60"/>
    <w:rsid w:val="00914AA9"/>
    <w:rsid w:val="00915158"/>
    <w:rsid w:val="00915EC4"/>
    <w:rsid w:val="009216C2"/>
    <w:rsid w:val="00922E87"/>
    <w:rsid w:val="00932B12"/>
    <w:rsid w:val="00937458"/>
    <w:rsid w:val="0093783F"/>
    <w:rsid w:val="009401CA"/>
    <w:rsid w:val="00941338"/>
    <w:rsid w:val="00943429"/>
    <w:rsid w:val="00944282"/>
    <w:rsid w:val="00945713"/>
    <w:rsid w:val="009464DA"/>
    <w:rsid w:val="00951E57"/>
    <w:rsid w:val="00954322"/>
    <w:rsid w:val="0095659F"/>
    <w:rsid w:val="00966202"/>
    <w:rsid w:val="009735E0"/>
    <w:rsid w:val="00987366"/>
    <w:rsid w:val="009A04B4"/>
    <w:rsid w:val="009A1C20"/>
    <w:rsid w:val="009A2780"/>
    <w:rsid w:val="009A5D58"/>
    <w:rsid w:val="009B5B92"/>
    <w:rsid w:val="009B6376"/>
    <w:rsid w:val="009C3005"/>
    <w:rsid w:val="009D242C"/>
    <w:rsid w:val="009D4412"/>
    <w:rsid w:val="009E00B8"/>
    <w:rsid w:val="009E2F21"/>
    <w:rsid w:val="009E5EAB"/>
    <w:rsid w:val="009F4F59"/>
    <w:rsid w:val="00A04438"/>
    <w:rsid w:val="00A07354"/>
    <w:rsid w:val="00A07F72"/>
    <w:rsid w:val="00A10194"/>
    <w:rsid w:val="00A12A2C"/>
    <w:rsid w:val="00A202DD"/>
    <w:rsid w:val="00A2153E"/>
    <w:rsid w:val="00A21EA2"/>
    <w:rsid w:val="00A250F8"/>
    <w:rsid w:val="00A26240"/>
    <w:rsid w:val="00A26FC7"/>
    <w:rsid w:val="00A306BC"/>
    <w:rsid w:val="00A4078F"/>
    <w:rsid w:val="00A42BBB"/>
    <w:rsid w:val="00A443E3"/>
    <w:rsid w:val="00A54610"/>
    <w:rsid w:val="00A562A1"/>
    <w:rsid w:val="00A57F8F"/>
    <w:rsid w:val="00A63F9A"/>
    <w:rsid w:val="00A653CA"/>
    <w:rsid w:val="00A65CF2"/>
    <w:rsid w:val="00A66C99"/>
    <w:rsid w:val="00A66D79"/>
    <w:rsid w:val="00A72BE2"/>
    <w:rsid w:val="00A73744"/>
    <w:rsid w:val="00A74739"/>
    <w:rsid w:val="00A772FD"/>
    <w:rsid w:val="00A812E1"/>
    <w:rsid w:val="00A82687"/>
    <w:rsid w:val="00A83637"/>
    <w:rsid w:val="00A85708"/>
    <w:rsid w:val="00A9097A"/>
    <w:rsid w:val="00A919AE"/>
    <w:rsid w:val="00A958E5"/>
    <w:rsid w:val="00AA33D7"/>
    <w:rsid w:val="00AA3A71"/>
    <w:rsid w:val="00AB5AEF"/>
    <w:rsid w:val="00AC1766"/>
    <w:rsid w:val="00AC435D"/>
    <w:rsid w:val="00AC54F7"/>
    <w:rsid w:val="00AD1132"/>
    <w:rsid w:val="00AD3731"/>
    <w:rsid w:val="00AD3A76"/>
    <w:rsid w:val="00AD428A"/>
    <w:rsid w:val="00AD4C07"/>
    <w:rsid w:val="00AD4CB0"/>
    <w:rsid w:val="00AD5AF8"/>
    <w:rsid w:val="00AD6BAD"/>
    <w:rsid w:val="00AD70C8"/>
    <w:rsid w:val="00AE0292"/>
    <w:rsid w:val="00AE7859"/>
    <w:rsid w:val="00B00469"/>
    <w:rsid w:val="00B007E1"/>
    <w:rsid w:val="00B018AE"/>
    <w:rsid w:val="00B148BB"/>
    <w:rsid w:val="00B15F17"/>
    <w:rsid w:val="00B16237"/>
    <w:rsid w:val="00B249EB"/>
    <w:rsid w:val="00B26EB4"/>
    <w:rsid w:val="00B30759"/>
    <w:rsid w:val="00B34E4B"/>
    <w:rsid w:val="00B410D2"/>
    <w:rsid w:val="00B45326"/>
    <w:rsid w:val="00B4750D"/>
    <w:rsid w:val="00B47AEB"/>
    <w:rsid w:val="00B5163B"/>
    <w:rsid w:val="00B54E79"/>
    <w:rsid w:val="00B56D8D"/>
    <w:rsid w:val="00B576EF"/>
    <w:rsid w:val="00B64B8C"/>
    <w:rsid w:val="00B66176"/>
    <w:rsid w:val="00B66D2B"/>
    <w:rsid w:val="00B76CB7"/>
    <w:rsid w:val="00B7763F"/>
    <w:rsid w:val="00B80500"/>
    <w:rsid w:val="00B83C47"/>
    <w:rsid w:val="00B8452B"/>
    <w:rsid w:val="00B86C8F"/>
    <w:rsid w:val="00B904FC"/>
    <w:rsid w:val="00B94780"/>
    <w:rsid w:val="00B97308"/>
    <w:rsid w:val="00BA3D9B"/>
    <w:rsid w:val="00BA601B"/>
    <w:rsid w:val="00BB1384"/>
    <w:rsid w:val="00BB25A2"/>
    <w:rsid w:val="00BB2DEA"/>
    <w:rsid w:val="00BB7541"/>
    <w:rsid w:val="00BC2844"/>
    <w:rsid w:val="00BC2B36"/>
    <w:rsid w:val="00BE08E4"/>
    <w:rsid w:val="00BE42DC"/>
    <w:rsid w:val="00BE672C"/>
    <w:rsid w:val="00BF0040"/>
    <w:rsid w:val="00BF2FC9"/>
    <w:rsid w:val="00BF4BF5"/>
    <w:rsid w:val="00C076D4"/>
    <w:rsid w:val="00C13FA3"/>
    <w:rsid w:val="00C17F8C"/>
    <w:rsid w:val="00C30C38"/>
    <w:rsid w:val="00C42DC9"/>
    <w:rsid w:val="00C45406"/>
    <w:rsid w:val="00C46F0A"/>
    <w:rsid w:val="00C508C1"/>
    <w:rsid w:val="00C563E1"/>
    <w:rsid w:val="00C60091"/>
    <w:rsid w:val="00C60BEE"/>
    <w:rsid w:val="00C62264"/>
    <w:rsid w:val="00C623D5"/>
    <w:rsid w:val="00C62C30"/>
    <w:rsid w:val="00C63775"/>
    <w:rsid w:val="00C708D3"/>
    <w:rsid w:val="00C74649"/>
    <w:rsid w:val="00C94CE7"/>
    <w:rsid w:val="00C9592A"/>
    <w:rsid w:val="00C97E3B"/>
    <w:rsid w:val="00CB04B4"/>
    <w:rsid w:val="00CB5ED0"/>
    <w:rsid w:val="00CC5791"/>
    <w:rsid w:val="00CC58A8"/>
    <w:rsid w:val="00CC7D03"/>
    <w:rsid w:val="00CD4458"/>
    <w:rsid w:val="00CE1AAC"/>
    <w:rsid w:val="00CE3B33"/>
    <w:rsid w:val="00CE3D9A"/>
    <w:rsid w:val="00CE3DA9"/>
    <w:rsid w:val="00CF0919"/>
    <w:rsid w:val="00CF1FD1"/>
    <w:rsid w:val="00CF4666"/>
    <w:rsid w:val="00CF483E"/>
    <w:rsid w:val="00CF6A9D"/>
    <w:rsid w:val="00CF719C"/>
    <w:rsid w:val="00D0053C"/>
    <w:rsid w:val="00D01DA0"/>
    <w:rsid w:val="00D12039"/>
    <w:rsid w:val="00D128F7"/>
    <w:rsid w:val="00D20A76"/>
    <w:rsid w:val="00D20BB4"/>
    <w:rsid w:val="00D237B3"/>
    <w:rsid w:val="00D401D3"/>
    <w:rsid w:val="00D41242"/>
    <w:rsid w:val="00D43F89"/>
    <w:rsid w:val="00D45BBA"/>
    <w:rsid w:val="00D47A9D"/>
    <w:rsid w:val="00D52415"/>
    <w:rsid w:val="00D55E29"/>
    <w:rsid w:val="00D6634A"/>
    <w:rsid w:val="00D75963"/>
    <w:rsid w:val="00D80889"/>
    <w:rsid w:val="00D90BB3"/>
    <w:rsid w:val="00D91E0B"/>
    <w:rsid w:val="00DA26FE"/>
    <w:rsid w:val="00DA3E38"/>
    <w:rsid w:val="00DB7C57"/>
    <w:rsid w:val="00DC23B3"/>
    <w:rsid w:val="00DC5089"/>
    <w:rsid w:val="00DE11DF"/>
    <w:rsid w:val="00DE17C9"/>
    <w:rsid w:val="00DE4063"/>
    <w:rsid w:val="00DE4398"/>
    <w:rsid w:val="00DE46BF"/>
    <w:rsid w:val="00DE6713"/>
    <w:rsid w:val="00DF3F08"/>
    <w:rsid w:val="00E00CB6"/>
    <w:rsid w:val="00E149A2"/>
    <w:rsid w:val="00E20F24"/>
    <w:rsid w:val="00E213CE"/>
    <w:rsid w:val="00E21B1E"/>
    <w:rsid w:val="00E22009"/>
    <w:rsid w:val="00E22E9D"/>
    <w:rsid w:val="00E246DE"/>
    <w:rsid w:val="00E2690E"/>
    <w:rsid w:val="00E316C6"/>
    <w:rsid w:val="00E368E3"/>
    <w:rsid w:val="00E429C0"/>
    <w:rsid w:val="00E522B8"/>
    <w:rsid w:val="00E6008E"/>
    <w:rsid w:val="00E666B3"/>
    <w:rsid w:val="00E669CF"/>
    <w:rsid w:val="00E751E7"/>
    <w:rsid w:val="00E80CA6"/>
    <w:rsid w:val="00E81D39"/>
    <w:rsid w:val="00E83693"/>
    <w:rsid w:val="00E83D36"/>
    <w:rsid w:val="00E845C6"/>
    <w:rsid w:val="00E905F4"/>
    <w:rsid w:val="00E91259"/>
    <w:rsid w:val="00E92F39"/>
    <w:rsid w:val="00EA21EF"/>
    <w:rsid w:val="00EB301A"/>
    <w:rsid w:val="00EB45F3"/>
    <w:rsid w:val="00EB4701"/>
    <w:rsid w:val="00EB5118"/>
    <w:rsid w:val="00EB7205"/>
    <w:rsid w:val="00EC1E4F"/>
    <w:rsid w:val="00ED0F85"/>
    <w:rsid w:val="00ED1F19"/>
    <w:rsid w:val="00ED228F"/>
    <w:rsid w:val="00ED2EB5"/>
    <w:rsid w:val="00ED6CDD"/>
    <w:rsid w:val="00EE6FD9"/>
    <w:rsid w:val="00EF4C11"/>
    <w:rsid w:val="00EF4CA0"/>
    <w:rsid w:val="00EF5287"/>
    <w:rsid w:val="00F00A89"/>
    <w:rsid w:val="00F00BCB"/>
    <w:rsid w:val="00F04313"/>
    <w:rsid w:val="00F04E35"/>
    <w:rsid w:val="00F138BB"/>
    <w:rsid w:val="00F14E35"/>
    <w:rsid w:val="00F216D4"/>
    <w:rsid w:val="00F21EC2"/>
    <w:rsid w:val="00F26003"/>
    <w:rsid w:val="00F37D3E"/>
    <w:rsid w:val="00F42293"/>
    <w:rsid w:val="00F43AFE"/>
    <w:rsid w:val="00F477F3"/>
    <w:rsid w:val="00F52F72"/>
    <w:rsid w:val="00F55B13"/>
    <w:rsid w:val="00F67F04"/>
    <w:rsid w:val="00F70551"/>
    <w:rsid w:val="00F74371"/>
    <w:rsid w:val="00F751BB"/>
    <w:rsid w:val="00F761CE"/>
    <w:rsid w:val="00F77F1F"/>
    <w:rsid w:val="00F81258"/>
    <w:rsid w:val="00F83EC7"/>
    <w:rsid w:val="00F94E6B"/>
    <w:rsid w:val="00FB07BA"/>
    <w:rsid w:val="00FB54B0"/>
    <w:rsid w:val="00FC02BB"/>
    <w:rsid w:val="00FC69EF"/>
    <w:rsid w:val="00FD646F"/>
    <w:rsid w:val="00FE5ED5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FFDC"/>
  <w15:chartTrackingRefBased/>
  <w15:docId w15:val="{D9B3FCE9-E44D-485E-B507-E3B0B613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60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E7076"/>
    <w:pPr>
      <w:ind w:left="720"/>
      <w:contextualSpacing/>
    </w:pPr>
  </w:style>
  <w:style w:type="table" w:styleId="TableGrid">
    <w:name w:val="Table Grid"/>
    <w:basedOn w:val="TableNormal"/>
    <w:uiPriority w:val="39"/>
    <w:rsid w:val="00F55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8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5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link.springer.com/chapter/10.1007/11536444_35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ncbi.nlm.nih.gov/pmc/articles/PMC224531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www.statsoft.com/Textbook/Support-Vector-Machin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4" Type="http://schemas.openxmlformats.org/officeDocument/2006/relationships/hyperlink" Target="https://www.niddk.nih.gov/health-information/diabetes/overview/what-is-diabetes" TargetMode="External"/><Relationship Id="rId5" Type="http://schemas.openxmlformats.org/officeDocument/2006/relationships/webSettings" Target="webSettings.xml"/><Relationship Id="rId23" Type="http://schemas.openxmlformats.org/officeDocument/2006/relationships/hyperlink" Target="https://stateofobesity.org/diabetes/" TargetMode="External"/><Relationship Id="rId28" Type="http://schemas.openxmlformats.org/officeDocument/2006/relationships/hyperlink" Target="http://cs229.stanford.edu/notes/cs229-notes3.pdf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2" Type="http://schemas.openxmlformats.org/officeDocument/2006/relationships/hyperlink" Target="https://www.kaggle.com/uciml/pima-indians-diabetes-database" TargetMode="External"/><Relationship Id="rId27" Type="http://schemas.openxmlformats.org/officeDocument/2006/relationships/hyperlink" Target="http://citeseerx.ist.psu.edu/viewdoc/download?doi=10.1.1.435.3161&amp;rep=rep1&amp;type=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551D-62F1-488B-BC84-DE6420CD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3577</TotalTime>
  <Pages>10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Djiofack</dc:creator>
  <cp:keywords/>
  <dc:description/>
  <cp:lastModifiedBy>Mikel Djiofack</cp:lastModifiedBy>
  <cp:revision>633</cp:revision>
  <dcterms:created xsi:type="dcterms:W3CDTF">2018-04-21T10:01:00Z</dcterms:created>
  <dcterms:modified xsi:type="dcterms:W3CDTF">2019-05-16T12:34:00Z</dcterms:modified>
</cp:coreProperties>
</file>